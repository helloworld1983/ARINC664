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60" w:type="dxa"/>
        <w:jc w:val="center"/>
        <w:tblBorders>
          <w:top w:val="single" w:sz="12" w:space="0" w:color="auto"/>
          <w:left w:val="single" w:sz="12" w:space="0" w:color="auto"/>
          <w:bottom w:val="single" w:sz="12" w:space="0" w:color="auto"/>
          <w:right w:val="single" w:sz="12" w:space="0" w:color="auto"/>
          <w:insideV w:val="single" w:sz="12" w:space="0" w:color="auto"/>
        </w:tblBorders>
        <w:tblLayout w:type="fixed"/>
        <w:tblLook w:val="04A0" w:firstRow="1" w:lastRow="0" w:firstColumn="1" w:lastColumn="0" w:noHBand="0" w:noVBand="1"/>
      </w:tblPr>
      <w:tblGrid>
        <w:gridCol w:w="1489"/>
        <w:gridCol w:w="791"/>
        <w:gridCol w:w="243"/>
        <w:gridCol w:w="222"/>
        <w:gridCol w:w="165"/>
        <w:gridCol w:w="735"/>
        <w:gridCol w:w="1080"/>
        <w:gridCol w:w="2248"/>
        <w:gridCol w:w="840"/>
        <w:gridCol w:w="1053"/>
        <w:gridCol w:w="880"/>
        <w:gridCol w:w="236"/>
        <w:gridCol w:w="578"/>
      </w:tblGrid>
      <w:tr w:rsidR="00015A11" w:rsidTr="00D60A38">
        <w:trPr>
          <w:cantSplit/>
          <w:trHeight w:val="432"/>
          <w:jc w:val="center"/>
        </w:trPr>
        <w:tc>
          <w:tcPr>
            <w:tcW w:w="10560" w:type="dxa"/>
            <w:gridSpan w:val="13"/>
            <w:vAlign w:val="center"/>
          </w:tcPr>
          <w:p w:rsidR="00015A11" w:rsidRDefault="00015A11" w:rsidP="002977E6">
            <w:pPr>
              <w:spacing w:line="240" w:lineRule="auto"/>
              <w:ind w:firstLine="420"/>
              <w:rPr>
                <w:sz w:val="21"/>
              </w:rPr>
            </w:pPr>
          </w:p>
        </w:tc>
      </w:tr>
      <w:tr w:rsidR="00015A11" w:rsidTr="003820CE">
        <w:trPr>
          <w:cantSplit/>
          <w:trHeight w:val="332"/>
          <w:jc w:val="center"/>
        </w:trPr>
        <w:tc>
          <w:tcPr>
            <w:tcW w:w="1489" w:type="dxa"/>
            <w:vMerge w:val="restart"/>
            <w:tcBorders>
              <w:right w:val="single" w:sz="24" w:space="0" w:color="auto"/>
            </w:tcBorders>
            <w:vAlign w:val="center"/>
          </w:tcPr>
          <w:p w:rsidR="00015A11" w:rsidRDefault="00015A11" w:rsidP="00015A11">
            <w:pPr>
              <w:ind w:firstLine="420"/>
              <w:rPr>
                <w:sz w:val="21"/>
              </w:rPr>
            </w:pPr>
          </w:p>
        </w:tc>
        <w:tc>
          <w:tcPr>
            <w:tcW w:w="8493" w:type="dxa"/>
            <w:gridSpan w:val="11"/>
            <w:tcBorders>
              <w:top w:val="single" w:sz="24" w:space="0" w:color="auto"/>
              <w:left w:val="single" w:sz="24" w:space="0" w:color="auto"/>
              <w:bottom w:val="nil"/>
              <w:right w:val="single" w:sz="24" w:space="0" w:color="auto"/>
            </w:tcBorders>
            <w:vAlign w:val="center"/>
          </w:tcPr>
          <w:p w:rsidR="00015A11" w:rsidRDefault="00015A11" w:rsidP="002977E6">
            <w:pPr>
              <w:spacing w:line="240" w:lineRule="auto"/>
              <w:ind w:firstLine="420"/>
              <w:rPr>
                <w:sz w:val="21"/>
              </w:rPr>
            </w:pPr>
          </w:p>
        </w:tc>
        <w:tc>
          <w:tcPr>
            <w:tcW w:w="578" w:type="dxa"/>
            <w:vMerge w:val="restart"/>
            <w:tcBorders>
              <w:left w:val="single" w:sz="24" w:space="0" w:color="auto"/>
            </w:tcBorders>
            <w:vAlign w:val="center"/>
          </w:tcPr>
          <w:p w:rsidR="00015A11" w:rsidRDefault="00015A11" w:rsidP="00015A11">
            <w:pPr>
              <w:ind w:firstLine="420"/>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0" w:name="RaacCvMk档号01" w:colFirst="2" w:colLast="2"/>
          </w:p>
        </w:tc>
        <w:tc>
          <w:tcPr>
            <w:tcW w:w="791" w:type="dxa"/>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档号</w:t>
            </w:r>
          </w:p>
        </w:tc>
        <w:tc>
          <w:tcPr>
            <w:tcW w:w="1365" w:type="dxa"/>
            <w:gridSpan w:val="4"/>
            <w:tcBorders>
              <w:top w:val="nil"/>
              <w:left w:val="nil"/>
              <w:bottom w:val="single" w:sz="4" w:space="0" w:color="auto"/>
              <w:right w:val="nil"/>
            </w:tcBorders>
            <w:vAlign w:val="center"/>
          </w:tcPr>
          <w:p w:rsidR="00015A11" w:rsidRPr="00D60A38"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Pr="00D60A38" w:rsidRDefault="00015A11" w:rsidP="002977E6">
            <w:pPr>
              <w:spacing w:line="240" w:lineRule="auto"/>
              <w:ind w:firstLine="420"/>
              <w:rPr>
                <w:sz w:val="21"/>
                <w:u w:val="single"/>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编号</w:t>
            </w:r>
          </w:p>
        </w:tc>
        <w:tc>
          <w:tcPr>
            <w:tcW w:w="1933" w:type="dxa"/>
            <w:gridSpan w:val="2"/>
            <w:tcBorders>
              <w:top w:val="nil"/>
              <w:left w:val="nil"/>
              <w:bottom w:val="single" w:sz="4" w:space="0" w:color="auto"/>
              <w:right w:val="nil"/>
            </w:tcBorders>
            <w:vAlign w:val="center"/>
          </w:tcPr>
          <w:p w:rsidR="00015A11" w:rsidRDefault="00015A11" w:rsidP="002977E6">
            <w:pPr>
              <w:pStyle w:val="10"/>
            </w:pP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 w:name="RaacCvMk密级01" w:colFirst="9" w:colLast="9"/>
            <w:bookmarkStart w:id="2" w:name="RaacCvMk保管期限01" w:colFirst="5" w:colLast="5"/>
            <w:bookmarkEnd w:id="0"/>
          </w:p>
        </w:tc>
        <w:tc>
          <w:tcPr>
            <w:tcW w:w="1421" w:type="dxa"/>
            <w:gridSpan w:val="4"/>
            <w:tcBorders>
              <w:top w:val="nil"/>
              <w:left w:val="single" w:sz="24" w:space="0" w:color="auto"/>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保管期限</w:t>
            </w:r>
          </w:p>
        </w:tc>
        <w:tc>
          <w:tcPr>
            <w:tcW w:w="735" w:type="dxa"/>
            <w:tcBorders>
              <w:top w:val="nil"/>
              <w:left w:val="nil"/>
              <w:bottom w:val="single" w:sz="4" w:space="0" w:color="auto"/>
              <w:right w:val="nil"/>
            </w:tcBorders>
            <w:vAlign w:val="center"/>
          </w:tcPr>
          <w:p w:rsidR="00015A11" w:rsidRPr="003820CE" w:rsidRDefault="00015A11" w:rsidP="002977E6">
            <w:pPr>
              <w:spacing w:line="240" w:lineRule="auto"/>
              <w:ind w:firstLineChars="0" w:firstLine="0"/>
              <w:rPr>
                <w:b/>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420"/>
              <w:rPr>
                <w:sz w:val="21"/>
              </w:rPr>
            </w:pPr>
          </w:p>
        </w:tc>
        <w:tc>
          <w:tcPr>
            <w:tcW w:w="840" w:type="dxa"/>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密级</w:t>
            </w:r>
          </w:p>
        </w:tc>
        <w:tc>
          <w:tcPr>
            <w:tcW w:w="1933" w:type="dxa"/>
            <w:gridSpan w:val="2"/>
            <w:tcBorders>
              <w:top w:val="nil"/>
              <w:left w:val="nil"/>
              <w:bottom w:val="single" w:sz="4" w:space="0" w:color="auto"/>
              <w:right w:val="nil"/>
            </w:tcBorders>
            <w:vAlign w:val="center"/>
          </w:tcPr>
          <w:p w:rsidR="00015A11" w:rsidRDefault="002E5770" w:rsidP="002E5770">
            <w:pPr>
              <w:spacing w:line="240" w:lineRule="auto"/>
              <w:ind w:firstLineChars="100" w:firstLine="280"/>
              <w:rPr>
                <w:rFonts w:ascii="宋体" w:hAnsi="宋体"/>
                <w:bCs/>
                <w:sz w:val="28"/>
                <w:szCs w:val="28"/>
              </w:rPr>
            </w:pPr>
            <w:r>
              <w:rPr>
                <w:rFonts w:ascii="宋体" w:hAnsi="宋体" w:hint="eastAsia"/>
                <w:bCs/>
                <w:sz w:val="28"/>
                <w:szCs w:val="28"/>
              </w:rPr>
              <w:t>非密级</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3" w:name="RaacCvMkC01" w:colFirst="10" w:colLast="10"/>
            <w:bookmarkStart w:id="4" w:name="RaacCvMkD01" w:colFirst="10" w:colLast="10"/>
            <w:bookmarkStart w:id="5" w:name="RaacCvMkP01" w:colFirst="10" w:colLast="10"/>
            <w:bookmarkStart w:id="6" w:name="RaacCvMkZ01" w:colFirst="10" w:colLast="10"/>
            <w:bookmarkStart w:id="7" w:name="RaacCvMkM01" w:colFirst="10" w:colLast="10"/>
            <w:bookmarkStart w:id="8" w:name="RaacCvMkS01" w:colFirst="10" w:colLast="10"/>
            <w:bookmarkEnd w:id="1"/>
            <w:bookmarkEnd w:id="2"/>
          </w:p>
        </w:tc>
        <w:tc>
          <w:tcPr>
            <w:tcW w:w="2156" w:type="dxa"/>
            <w:gridSpan w:val="5"/>
            <w:tcBorders>
              <w:top w:val="nil"/>
              <w:left w:val="single" w:sz="24" w:space="0" w:color="auto"/>
              <w:bottom w:val="nil"/>
              <w:right w:val="nil"/>
            </w:tcBorders>
            <w:vAlign w:val="center"/>
          </w:tcPr>
          <w:p w:rsidR="00015A11" w:rsidRDefault="00015A11" w:rsidP="002977E6">
            <w:pPr>
              <w:spacing w:line="240" w:lineRule="auto"/>
              <w:ind w:firstLineChars="0" w:firstLine="0"/>
              <w:rPr>
                <w:sz w:val="21"/>
              </w:rPr>
            </w:pPr>
          </w:p>
        </w:tc>
        <w:tc>
          <w:tcPr>
            <w:tcW w:w="3328" w:type="dxa"/>
            <w:gridSpan w:val="2"/>
            <w:tcBorders>
              <w:top w:val="nil"/>
              <w:left w:val="nil"/>
              <w:bottom w:val="nil"/>
              <w:right w:val="nil"/>
            </w:tcBorders>
            <w:vAlign w:val="center"/>
          </w:tcPr>
          <w:p w:rsidR="00015A11" w:rsidRDefault="00015A11" w:rsidP="002977E6">
            <w:pPr>
              <w:spacing w:line="240" w:lineRule="auto"/>
              <w:ind w:firstLineChars="0" w:firstLine="420"/>
              <w:rPr>
                <w:sz w:val="21"/>
              </w:rPr>
            </w:pPr>
          </w:p>
        </w:tc>
        <w:tc>
          <w:tcPr>
            <w:tcW w:w="1893" w:type="dxa"/>
            <w:gridSpan w:val="2"/>
            <w:tcBorders>
              <w:top w:val="nil"/>
              <w:left w:val="nil"/>
              <w:bottom w:val="nil"/>
              <w:right w:val="nil"/>
            </w:tcBorders>
            <w:vAlign w:val="center"/>
            <w:hideMark/>
          </w:tcPr>
          <w:p w:rsidR="00015A11" w:rsidRDefault="00015A11" w:rsidP="002977E6">
            <w:pPr>
              <w:spacing w:line="240" w:lineRule="auto"/>
              <w:ind w:firstLineChars="0" w:firstLine="0"/>
              <w:rPr>
                <w:b/>
                <w:sz w:val="28"/>
                <w:szCs w:val="28"/>
              </w:rPr>
            </w:pPr>
            <w:r>
              <w:rPr>
                <w:rFonts w:hint="eastAsia"/>
                <w:b/>
                <w:sz w:val="28"/>
                <w:szCs w:val="28"/>
              </w:rPr>
              <w:t>阶段标记</w:t>
            </w:r>
          </w:p>
        </w:tc>
        <w:tc>
          <w:tcPr>
            <w:tcW w:w="880" w:type="dxa"/>
            <w:tcBorders>
              <w:top w:val="nil"/>
              <w:left w:val="nil"/>
              <w:bottom w:val="single" w:sz="4" w:space="0" w:color="auto"/>
              <w:right w:val="nil"/>
            </w:tcBorders>
            <w:vAlign w:val="center"/>
          </w:tcPr>
          <w:p w:rsidR="00015A11" w:rsidRDefault="002E5770" w:rsidP="002E5770">
            <w:pPr>
              <w:spacing w:line="240" w:lineRule="auto"/>
              <w:ind w:firstLineChars="0"/>
              <w:rPr>
                <w:sz w:val="28"/>
                <w:szCs w:val="28"/>
              </w:rPr>
            </w:pPr>
            <w:r>
              <w:rPr>
                <w:rFonts w:hint="eastAsia"/>
                <w:sz w:val="28"/>
                <w:szCs w:val="28"/>
              </w:rPr>
              <w:t>C</w:t>
            </w:r>
          </w:p>
        </w:tc>
        <w:tc>
          <w:tcPr>
            <w:tcW w:w="236" w:type="dxa"/>
            <w:tcBorders>
              <w:top w:val="nil"/>
              <w:left w:val="nil"/>
              <w:bottom w:val="nil"/>
              <w:right w:val="single" w:sz="24" w:space="0" w:color="auto"/>
            </w:tcBorders>
            <w:vAlign w:val="center"/>
          </w:tcPr>
          <w:p w:rsidR="00015A11" w:rsidRDefault="00015A11" w:rsidP="002977E6">
            <w:pPr>
              <w:spacing w:line="240" w:lineRule="auto"/>
              <w:ind w:firstLineChars="0" w:firstLine="42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3"/>
      <w:bookmarkEnd w:id="4"/>
      <w:bookmarkEnd w:id="5"/>
      <w:bookmarkEnd w:id="6"/>
      <w:bookmarkEnd w:id="7"/>
      <w:bookmarkEnd w:id="8"/>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val="restart"/>
            <w:tcBorders>
              <w:top w:val="nil"/>
              <w:left w:val="single" w:sz="24" w:space="0" w:color="auto"/>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4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vMerge/>
            <w:tcBorders>
              <w:top w:val="nil"/>
              <w:left w:val="single" w:sz="24" w:space="0" w:color="auto"/>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2977E6" w:rsidTr="003820CE">
        <w:trPr>
          <w:cantSplit/>
          <w:trHeight w:val="642"/>
          <w:jc w:val="center"/>
        </w:trPr>
        <w:tc>
          <w:tcPr>
            <w:tcW w:w="1489" w:type="dxa"/>
            <w:vMerge/>
            <w:tcBorders>
              <w:right w:val="single" w:sz="24" w:space="0" w:color="auto"/>
            </w:tcBorders>
            <w:vAlign w:val="center"/>
            <w:hideMark/>
          </w:tcPr>
          <w:p w:rsidR="002977E6" w:rsidRDefault="002977E6" w:rsidP="00015A11">
            <w:pPr>
              <w:widowControl/>
              <w:ind w:firstLine="420"/>
              <w:jc w:val="left"/>
              <w:rPr>
                <w:sz w:val="21"/>
              </w:rPr>
            </w:pPr>
          </w:p>
        </w:tc>
        <w:tc>
          <w:tcPr>
            <w:tcW w:w="1034" w:type="dxa"/>
            <w:gridSpan w:val="2"/>
            <w:vMerge w:val="restart"/>
            <w:tcBorders>
              <w:top w:val="nil"/>
              <w:left w:val="single" w:sz="24" w:space="0" w:color="auto"/>
              <w:bottom w:val="nil"/>
              <w:right w:val="nil"/>
            </w:tcBorders>
            <w:vAlign w:val="center"/>
          </w:tcPr>
          <w:p w:rsidR="002977E6" w:rsidRDefault="002977E6" w:rsidP="002977E6">
            <w:pPr>
              <w:ind w:firstLine="480"/>
            </w:pPr>
          </w:p>
        </w:tc>
        <w:tc>
          <w:tcPr>
            <w:tcW w:w="1122" w:type="dxa"/>
            <w:gridSpan w:val="3"/>
            <w:tcBorders>
              <w:top w:val="nil"/>
              <w:left w:val="nil"/>
              <w:bottom w:val="nil"/>
              <w:right w:val="nil"/>
            </w:tcBorders>
            <w:vAlign w:val="center"/>
            <w:hideMark/>
          </w:tcPr>
          <w:p w:rsidR="002977E6" w:rsidRDefault="002977E6" w:rsidP="002977E6">
            <w:pPr>
              <w:ind w:firstLine="883"/>
              <w:rPr>
                <w:b/>
                <w:sz w:val="44"/>
              </w:rPr>
            </w:pPr>
            <w:r>
              <w:rPr>
                <w:rFonts w:hint="eastAsia"/>
                <w:b/>
                <w:sz w:val="44"/>
              </w:rPr>
              <w:t xml:space="preserve">  </w:t>
            </w:r>
          </w:p>
        </w:tc>
        <w:tc>
          <w:tcPr>
            <w:tcW w:w="5221" w:type="dxa"/>
            <w:gridSpan w:val="4"/>
            <w:vMerge w:val="restart"/>
            <w:tcBorders>
              <w:top w:val="nil"/>
              <w:left w:val="nil"/>
              <w:bottom w:val="nil"/>
              <w:right w:val="nil"/>
            </w:tcBorders>
            <w:hideMark/>
          </w:tcPr>
          <w:p w:rsidR="002977E6" w:rsidRDefault="00DE0388" w:rsidP="003820CE">
            <w:pPr>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软件虚拟开发环境</w:t>
            </w:r>
          </w:p>
          <w:p w:rsidR="002977E6" w:rsidRDefault="00DE0388" w:rsidP="001740C5">
            <w:pPr>
              <w:tabs>
                <w:tab w:val="left" w:pos="3548"/>
              </w:tabs>
              <w:spacing w:line="240" w:lineRule="atLeast"/>
              <w:ind w:firstLineChars="0" w:firstLine="0"/>
              <w:jc w:val="center"/>
              <w:rPr>
                <w:rFonts w:ascii="黑体" w:eastAsia="黑体"/>
                <w:bCs/>
                <w:position w:val="-20"/>
                <w:sz w:val="44"/>
                <w:u w:val="single"/>
              </w:rPr>
            </w:pPr>
            <w:r>
              <w:rPr>
                <w:rFonts w:ascii="黑体" w:eastAsia="黑体" w:hint="eastAsia"/>
                <w:bCs/>
                <w:position w:val="-20"/>
                <w:sz w:val="44"/>
                <w:u w:val="single"/>
              </w:rPr>
              <w:t>研制技术总结报告</w:t>
            </w:r>
          </w:p>
        </w:tc>
        <w:tc>
          <w:tcPr>
            <w:tcW w:w="1116" w:type="dxa"/>
            <w:gridSpan w:val="2"/>
            <w:vMerge w:val="restart"/>
            <w:tcBorders>
              <w:top w:val="nil"/>
              <w:left w:val="nil"/>
              <w:bottom w:val="nil"/>
              <w:right w:val="single" w:sz="24" w:space="0" w:color="auto"/>
            </w:tcBorders>
            <w:vAlign w:val="center"/>
          </w:tcPr>
          <w:p w:rsidR="002977E6" w:rsidRDefault="002977E6" w:rsidP="002977E6">
            <w:pPr>
              <w:spacing w:line="240" w:lineRule="auto"/>
              <w:ind w:firstLine="420"/>
              <w:rPr>
                <w:sz w:val="21"/>
              </w:rPr>
            </w:pPr>
          </w:p>
        </w:tc>
        <w:tc>
          <w:tcPr>
            <w:tcW w:w="578" w:type="dxa"/>
            <w:vMerge/>
            <w:tcBorders>
              <w:left w:val="single" w:sz="24" w:space="0" w:color="auto"/>
            </w:tcBorders>
            <w:vAlign w:val="center"/>
            <w:hideMark/>
          </w:tcPr>
          <w:p w:rsidR="002977E6" w:rsidRDefault="002977E6"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1122" w:type="dxa"/>
            <w:gridSpan w:val="3"/>
            <w:tcBorders>
              <w:top w:val="nil"/>
              <w:left w:val="nil"/>
              <w:bottom w:val="nil"/>
              <w:right w:val="nil"/>
            </w:tcBorders>
            <w:vAlign w:val="center"/>
          </w:tcPr>
          <w:p w:rsidR="00015A11" w:rsidRDefault="00015A11" w:rsidP="002977E6">
            <w:pPr>
              <w:spacing w:line="240" w:lineRule="auto"/>
              <w:ind w:firstLine="420"/>
              <w:jc w:val="center"/>
              <w:rPr>
                <w:sz w:val="21"/>
              </w:rPr>
            </w:pPr>
          </w:p>
        </w:tc>
        <w:tc>
          <w:tcPr>
            <w:tcW w:w="5221" w:type="dxa"/>
            <w:gridSpan w:val="4"/>
            <w:vMerge/>
            <w:tcBorders>
              <w:top w:val="nil"/>
              <w:left w:val="nil"/>
              <w:bottom w:val="nil"/>
              <w:right w:val="nil"/>
            </w:tcBorders>
            <w:vAlign w:val="center"/>
            <w:hideMark/>
          </w:tcPr>
          <w:p w:rsidR="00015A11" w:rsidRDefault="00015A11" w:rsidP="002977E6">
            <w:pPr>
              <w:widowControl/>
              <w:spacing w:line="240" w:lineRule="auto"/>
              <w:ind w:firstLine="880"/>
              <w:jc w:val="left"/>
              <w:rPr>
                <w:rFonts w:ascii="黑体" w:eastAsia="黑体"/>
                <w:bCs/>
                <w:position w:val="-20"/>
                <w:sz w:val="44"/>
                <w:u w:val="single"/>
              </w:rPr>
            </w:pP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val="restart"/>
            <w:tcBorders>
              <w:top w:val="nil"/>
              <w:left w:val="nil"/>
              <w:bottom w:val="nil"/>
              <w:right w:val="single" w:sz="24" w:space="0" w:color="auto"/>
            </w:tcBorders>
            <w:vAlign w:val="center"/>
            <w:hideMark/>
          </w:tcPr>
          <w:p w:rsidR="00015A11" w:rsidRDefault="00015A11" w:rsidP="00E11AC9">
            <w:pPr>
              <w:ind w:firstLine="482"/>
              <w:rPr>
                <w:b/>
                <w:u w:val="single"/>
              </w:rPr>
            </w:pPr>
            <w:r>
              <w:rPr>
                <w:rFonts w:hint="eastAsia"/>
                <w:b/>
              </w:rPr>
              <w:t>所属项目：</w:t>
            </w:r>
            <w:r>
              <w:rPr>
                <w:b/>
                <w:u w:val="single"/>
              </w:rPr>
              <w:t xml:space="preserve">            </w:t>
            </w:r>
            <w:r w:rsidR="00DE0388">
              <w:rPr>
                <w:rFonts w:hint="eastAsia"/>
                <w:b/>
                <w:u w:val="single"/>
              </w:rPr>
              <w:t>软件虚拟开发环境</w:t>
            </w:r>
            <w:r w:rsidR="00DE0388">
              <w:rPr>
                <w:rFonts w:hint="eastAsia"/>
                <w:b/>
                <w:u w:val="single"/>
              </w:rPr>
              <w:t xml:space="preserve"> </w:t>
            </w:r>
            <w:r>
              <w:rPr>
                <w:b/>
                <w:u w:val="single"/>
              </w:rPr>
              <w:t xml:space="preserve">         </w:t>
            </w:r>
          </w:p>
          <w:p w:rsidR="00015A11" w:rsidRDefault="00015A11" w:rsidP="00DE0388">
            <w:pPr>
              <w:ind w:firstLine="482"/>
            </w:pPr>
            <w:r>
              <w:rPr>
                <w:rFonts w:hint="eastAsia"/>
                <w:b/>
              </w:rPr>
              <w:t>项目编号：</w:t>
            </w:r>
            <w:r>
              <w:rPr>
                <w:b/>
                <w:u w:val="single"/>
              </w:rPr>
              <w:t xml:space="preserve">            </w:t>
            </w:r>
            <w:r w:rsidR="006965FB">
              <w:rPr>
                <w:rFonts w:hint="eastAsia"/>
                <w:b/>
                <w:u w:val="single"/>
              </w:rPr>
              <w:t xml:space="preserve">   </w:t>
            </w:r>
            <w:r w:rsidR="006965FB">
              <w:rPr>
                <w:rFonts w:ascii="宋体" w:hAnsi="宋体" w:hint="eastAsia"/>
                <w:b/>
                <w:u w:val="single"/>
              </w:rPr>
              <w:t>N1</w:t>
            </w:r>
            <w:r w:rsidR="006965FB" w:rsidRPr="00F3614B">
              <w:rPr>
                <w:rFonts w:ascii="宋体" w:hAnsi="宋体" w:hint="eastAsia"/>
                <w:b/>
                <w:u w:val="single"/>
              </w:rPr>
              <w:t>3</w:t>
            </w:r>
            <w:r w:rsidR="00DE0388">
              <w:rPr>
                <w:rFonts w:ascii="宋体" w:hAnsi="宋体" w:hint="eastAsia"/>
                <w:b/>
                <w:u w:val="single"/>
              </w:rPr>
              <w:t>99511</w:t>
            </w:r>
            <w:r w:rsidR="006965FB">
              <w:rPr>
                <w:b/>
                <w:u w:val="single"/>
              </w:rPr>
              <w:t xml:space="preserve">   </w:t>
            </w:r>
            <w:r>
              <w:rPr>
                <w:b/>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1455"/>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7459" w:type="dxa"/>
            <w:gridSpan w:val="9"/>
            <w:vMerge/>
            <w:tcBorders>
              <w:top w:val="nil"/>
              <w:left w:val="nil"/>
              <w:bottom w:val="nil"/>
              <w:right w:val="single" w:sz="24" w:space="0" w:color="auto"/>
            </w:tcBorders>
            <w:vAlign w:val="center"/>
            <w:hideMark/>
          </w:tcPr>
          <w:p w:rsidR="00015A11" w:rsidRDefault="00015A11" w:rsidP="002977E6">
            <w:pPr>
              <w:widowControl/>
              <w:spacing w:line="240" w:lineRule="auto"/>
              <w:ind w:firstLine="480"/>
              <w:jc w:val="left"/>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24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9" w:name="RaacCvMk校对01" w:colFirst="10" w:colLast="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拟</w:t>
            </w:r>
            <w:r>
              <w:rPr>
                <w:b/>
                <w:spacing w:val="30"/>
                <w:sz w:val="28"/>
                <w:szCs w:val="28"/>
              </w:rPr>
              <w:t xml:space="preserve">      </w:t>
            </w:r>
            <w:r>
              <w:rPr>
                <w:rFonts w:hint="eastAsia"/>
                <w:b/>
                <w:spacing w:val="30"/>
                <w:sz w:val="28"/>
                <w:szCs w:val="28"/>
              </w:rPr>
              <w:t>制</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0" w:name="RaacCvMk审核01" w:colFirst="10" w:colLast="10"/>
            <w:bookmarkEnd w:id="9"/>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审</w:t>
            </w:r>
            <w:r>
              <w:rPr>
                <w:b/>
                <w:spacing w:val="30"/>
                <w:sz w:val="28"/>
                <w:szCs w:val="28"/>
              </w:rPr>
              <w:t xml:space="preserve">      </w:t>
            </w:r>
            <w:r>
              <w:rPr>
                <w:rFonts w:hint="eastAsia"/>
                <w:b/>
                <w:spacing w:val="30"/>
                <w:sz w:val="28"/>
                <w:szCs w:val="28"/>
              </w:rPr>
              <w:t>核</w:t>
            </w:r>
          </w:p>
        </w:tc>
        <w:tc>
          <w:tcPr>
            <w:tcW w:w="4141" w:type="dxa"/>
            <w:gridSpan w:val="3"/>
            <w:tcBorders>
              <w:top w:val="nil"/>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bookmarkStart w:id="11" w:name="RaacCvMk标审01" w:colFirst="10" w:colLast="10"/>
            <w:bookmarkEnd w:id="10"/>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wordWrap w:val="0"/>
              <w:spacing w:line="240" w:lineRule="auto"/>
              <w:ind w:firstLineChars="0" w:firstLine="0"/>
              <w:rPr>
                <w:b/>
                <w:spacing w:val="30"/>
                <w:sz w:val="28"/>
                <w:szCs w:val="28"/>
              </w:rPr>
            </w:pPr>
            <w:r>
              <w:rPr>
                <w:rFonts w:hint="eastAsia"/>
                <w:b/>
                <w:spacing w:val="30"/>
                <w:sz w:val="28"/>
                <w:szCs w:val="28"/>
              </w:rPr>
              <w:t>标</w:t>
            </w:r>
            <w:r>
              <w:rPr>
                <w:b/>
                <w:spacing w:val="30"/>
                <w:sz w:val="28"/>
                <w:szCs w:val="28"/>
              </w:rPr>
              <w:t xml:space="preserve">      </w:t>
            </w:r>
            <w:r>
              <w:rPr>
                <w:rFonts w:hint="eastAsia"/>
                <w:b/>
                <w:spacing w:val="30"/>
                <w:sz w:val="28"/>
                <w:szCs w:val="28"/>
              </w:rPr>
              <w:t>审</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bookmarkEnd w:id="11"/>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ascii="宋体" w:hint="eastAsia"/>
                <w:b/>
                <w:spacing w:val="30"/>
                <w:sz w:val="28"/>
                <w:szCs w:val="28"/>
              </w:rPr>
              <w:t>会      签</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b/>
                <w:spacing w:val="30"/>
                <w:sz w:val="28"/>
                <w:szCs w:val="28"/>
              </w:rPr>
            </w:pPr>
            <w:r>
              <w:rPr>
                <w:rFonts w:hint="eastAsia"/>
                <w:b/>
                <w:spacing w:val="30"/>
                <w:sz w:val="28"/>
                <w:szCs w:val="28"/>
              </w:rPr>
              <w:t>批</w:t>
            </w:r>
            <w:r>
              <w:rPr>
                <w:b/>
                <w:spacing w:val="30"/>
                <w:sz w:val="28"/>
                <w:szCs w:val="28"/>
              </w:rPr>
              <w:t xml:space="preserve">      </w:t>
            </w:r>
            <w:r>
              <w:rPr>
                <w:rFonts w:hint="eastAsia"/>
                <w:b/>
                <w:spacing w:val="30"/>
                <w:sz w:val="28"/>
                <w:szCs w:val="28"/>
              </w:rPr>
              <w:t>准</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0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034" w:type="dxa"/>
            <w:gridSpan w:val="2"/>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2202" w:type="dxa"/>
            <w:gridSpan w:val="4"/>
            <w:tcBorders>
              <w:top w:val="nil"/>
              <w:left w:val="nil"/>
              <w:bottom w:val="nil"/>
              <w:right w:val="nil"/>
            </w:tcBorders>
            <w:vAlign w:val="bottom"/>
            <w:hideMark/>
          </w:tcPr>
          <w:p w:rsidR="00015A11" w:rsidRDefault="00015A11" w:rsidP="002977E6">
            <w:pPr>
              <w:spacing w:line="240" w:lineRule="auto"/>
              <w:ind w:firstLineChars="0" w:firstLine="0"/>
              <w:rPr>
                <w:rFonts w:ascii="宋体"/>
                <w:b/>
                <w:spacing w:val="30"/>
                <w:sz w:val="28"/>
                <w:szCs w:val="28"/>
              </w:rPr>
            </w:pPr>
            <w:r>
              <w:rPr>
                <w:rFonts w:hint="eastAsia"/>
                <w:b/>
                <w:sz w:val="28"/>
                <w:szCs w:val="28"/>
              </w:rPr>
              <w:t>版次</w:t>
            </w:r>
            <w:r>
              <w:rPr>
                <w:b/>
                <w:sz w:val="28"/>
                <w:szCs w:val="28"/>
              </w:rPr>
              <w:t>/</w:t>
            </w:r>
            <w:r>
              <w:rPr>
                <w:rFonts w:hint="eastAsia"/>
                <w:b/>
                <w:sz w:val="28"/>
                <w:szCs w:val="28"/>
              </w:rPr>
              <w:t>修订状态</w:t>
            </w:r>
          </w:p>
        </w:tc>
        <w:tc>
          <w:tcPr>
            <w:tcW w:w="4141" w:type="dxa"/>
            <w:gridSpan w:val="3"/>
            <w:tcBorders>
              <w:top w:val="single" w:sz="4" w:space="0" w:color="auto"/>
              <w:left w:val="nil"/>
              <w:bottom w:val="single" w:sz="4" w:space="0" w:color="auto"/>
              <w:right w:val="nil"/>
            </w:tcBorders>
            <w:vAlign w:val="center"/>
          </w:tcPr>
          <w:p w:rsidR="00015A11" w:rsidRDefault="00015A11" w:rsidP="002977E6">
            <w:pPr>
              <w:spacing w:line="240" w:lineRule="auto"/>
              <w:ind w:firstLineChars="0" w:firstLine="0"/>
              <w:jc w:val="left"/>
              <w:rPr>
                <w:rFonts w:ascii="宋体" w:hAnsi="宋体"/>
                <w:sz w:val="28"/>
                <w:szCs w:val="28"/>
              </w:rPr>
            </w:pPr>
          </w:p>
        </w:tc>
        <w:tc>
          <w:tcPr>
            <w:tcW w:w="1116" w:type="dxa"/>
            <w:gridSpan w:val="2"/>
            <w:tcBorders>
              <w:top w:val="nil"/>
              <w:left w:val="nil"/>
              <w:bottom w:val="nil"/>
              <w:right w:val="single" w:sz="24" w:space="0" w:color="auto"/>
            </w:tcBorders>
            <w:vAlign w:val="center"/>
          </w:tcPr>
          <w:p w:rsidR="00015A11" w:rsidRDefault="00015A11" w:rsidP="002977E6">
            <w:pPr>
              <w:spacing w:line="240" w:lineRule="auto"/>
              <w:ind w:firstLineChars="0" w:firstLine="0"/>
              <w:rPr>
                <w:sz w:val="28"/>
                <w:szCs w:val="28"/>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89"/>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nil"/>
              <w:right w:val="single" w:sz="24" w:space="0" w:color="auto"/>
            </w:tcBorders>
            <w:vAlign w:val="center"/>
            <w:hideMark/>
          </w:tcPr>
          <w:p w:rsidR="00E11AC9" w:rsidRDefault="00E11AC9" w:rsidP="002977E6">
            <w:pPr>
              <w:spacing w:line="240" w:lineRule="auto"/>
              <w:ind w:firstLineChars="245" w:firstLine="588"/>
            </w:pPr>
          </w:p>
          <w:p w:rsidR="00015A11" w:rsidRDefault="00015A11" w:rsidP="002977E6">
            <w:pPr>
              <w:spacing w:line="240" w:lineRule="auto"/>
              <w:ind w:firstLineChars="245" w:firstLine="588"/>
            </w:pPr>
            <w:r>
              <w:rPr>
                <w:rFonts w:hint="eastAsia"/>
              </w:rPr>
              <w:t>总页数：</w:t>
            </w:r>
            <w:r>
              <w:rPr>
                <w:u w:val="single"/>
              </w:rPr>
              <w:t xml:space="preserve">      </w:t>
            </w:r>
            <w:r>
              <w:t xml:space="preserve">       </w:t>
            </w:r>
            <w:r>
              <w:rPr>
                <w:rFonts w:hint="eastAsia"/>
              </w:rPr>
              <w:t>正文页数：</w:t>
            </w:r>
            <w:r>
              <w:rPr>
                <w:u w:val="single"/>
              </w:rPr>
              <w:t xml:space="preserve">      </w:t>
            </w:r>
            <w:r>
              <w:t xml:space="preserve">       </w:t>
            </w:r>
            <w:r>
              <w:rPr>
                <w:rFonts w:hint="eastAsia"/>
              </w:rPr>
              <w:t>附录页数：</w:t>
            </w:r>
            <w:r>
              <w:rPr>
                <w:u w:val="single"/>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928"/>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val="restart"/>
            <w:tcBorders>
              <w:top w:val="nil"/>
              <w:left w:val="single" w:sz="24" w:space="0" w:color="auto"/>
              <w:bottom w:val="nil"/>
              <w:right w:val="nil"/>
            </w:tcBorders>
            <w:vAlign w:val="center"/>
          </w:tcPr>
          <w:p w:rsidR="00015A11" w:rsidRDefault="00015A11" w:rsidP="002977E6">
            <w:pPr>
              <w:spacing w:line="240" w:lineRule="auto"/>
              <w:ind w:firstLine="420"/>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0" w:firstLine="0"/>
              <w:rPr>
                <w:sz w:val="21"/>
              </w:rPr>
            </w:pPr>
            <w:r>
              <w:rPr>
                <w:rFonts w:eastAsia="黑体" w:hint="eastAsia"/>
                <w:b/>
                <w:spacing w:val="20"/>
                <w:sz w:val="36"/>
              </w:rPr>
              <w:t>北京华力创通科技股份有限公司</w:t>
            </w:r>
          </w:p>
        </w:tc>
        <w:tc>
          <w:tcPr>
            <w:tcW w:w="1116" w:type="dxa"/>
            <w:gridSpan w:val="2"/>
            <w:vMerge w:val="restart"/>
            <w:tcBorders>
              <w:top w:val="nil"/>
              <w:left w:val="nil"/>
              <w:bottom w:val="nil"/>
              <w:right w:val="single" w:sz="24" w:space="0" w:color="auto"/>
            </w:tcBorders>
            <w:vAlign w:val="center"/>
          </w:tcPr>
          <w:p w:rsidR="00015A11" w:rsidRDefault="00015A11" w:rsidP="002977E6">
            <w:pPr>
              <w:spacing w:line="240" w:lineRule="auto"/>
              <w:ind w:firstLineChars="0" w:firstLine="0"/>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3820CE">
        <w:trPr>
          <w:cantSplit/>
          <w:trHeight w:val="61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1256" w:type="dxa"/>
            <w:gridSpan w:val="3"/>
            <w:vMerge/>
            <w:tcBorders>
              <w:top w:val="nil"/>
              <w:left w:val="single" w:sz="24" w:space="0" w:color="auto"/>
              <w:bottom w:val="nil"/>
              <w:right w:val="nil"/>
            </w:tcBorders>
            <w:vAlign w:val="center"/>
            <w:hideMark/>
          </w:tcPr>
          <w:p w:rsidR="00015A11" w:rsidRDefault="00015A11" w:rsidP="002977E6">
            <w:pPr>
              <w:widowControl/>
              <w:spacing w:line="240" w:lineRule="auto"/>
              <w:ind w:firstLine="420"/>
              <w:jc w:val="left"/>
              <w:rPr>
                <w:sz w:val="21"/>
              </w:rPr>
            </w:pPr>
          </w:p>
        </w:tc>
        <w:tc>
          <w:tcPr>
            <w:tcW w:w="6121" w:type="dxa"/>
            <w:gridSpan w:val="6"/>
            <w:tcBorders>
              <w:top w:val="nil"/>
              <w:left w:val="nil"/>
              <w:bottom w:val="nil"/>
              <w:right w:val="nil"/>
            </w:tcBorders>
            <w:vAlign w:val="center"/>
            <w:hideMark/>
          </w:tcPr>
          <w:p w:rsidR="00015A11" w:rsidRDefault="00015A11" w:rsidP="002977E6">
            <w:pPr>
              <w:spacing w:line="240" w:lineRule="auto"/>
              <w:ind w:firstLineChars="83" w:firstLine="199"/>
              <w:jc w:val="center"/>
            </w:pPr>
            <w:r w:rsidRPr="009B4BD3">
              <w:rPr>
                <w:rFonts w:hint="eastAsia"/>
                <w:u w:val="single"/>
              </w:rPr>
              <w:t xml:space="preserve">        </w:t>
            </w:r>
            <w:r w:rsidRPr="009B4BD3">
              <w:rPr>
                <w:rFonts w:hint="eastAsia"/>
              </w:rPr>
              <w:t>年</w:t>
            </w:r>
            <w:r w:rsidRPr="009B4BD3">
              <w:rPr>
                <w:rFonts w:hint="eastAsia"/>
                <w:u w:val="single"/>
              </w:rPr>
              <w:t xml:space="preserve">      </w:t>
            </w:r>
            <w:r w:rsidRPr="009B4BD3">
              <w:rPr>
                <w:rFonts w:hint="eastAsia"/>
              </w:rPr>
              <w:t>月</w:t>
            </w:r>
            <w:r w:rsidRPr="009B4BD3">
              <w:rPr>
                <w:rFonts w:hint="eastAsia"/>
                <w:u w:val="single"/>
              </w:rPr>
              <w:t xml:space="preserve">      </w:t>
            </w:r>
            <w:r w:rsidRPr="009B4BD3">
              <w:rPr>
                <w:rFonts w:hint="eastAsia"/>
              </w:rPr>
              <w:t>日</w:t>
            </w:r>
          </w:p>
        </w:tc>
        <w:tc>
          <w:tcPr>
            <w:tcW w:w="1116" w:type="dxa"/>
            <w:gridSpan w:val="2"/>
            <w:vMerge/>
            <w:tcBorders>
              <w:top w:val="nil"/>
              <w:left w:val="nil"/>
              <w:bottom w:val="nil"/>
              <w:right w:val="single" w:sz="24" w:space="0" w:color="auto"/>
            </w:tcBorders>
            <w:vAlign w:val="center"/>
            <w:hideMark/>
          </w:tcPr>
          <w:p w:rsidR="00015A11" w:rsidRDefault="00015A11" w:rsidP="002977E6">
            <w:pPr>
              <w:widowControl/>
              <w:spacing w:line="240" w:lineRule="auto"/>
              <w:ind w:firstLine="420"/>
              <w:jc w:val="left"/>
              <w:rPr>
                <w:sz w:val="21"/>
              </w:rPr>
            </w:pP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80"/>
          <w:jc w:val="center"/>
        </w:trPr>
        <w:tc>
          <w:tcPr>
            <w:tcW w:w="1489" w:type="dxa"/>
            <w:vMerge/>
            <w:tcBorders>
              <w:right w:val="single" w:sz="24" w:space="0" w:color="auto"/>
            </w:tcBorders>
            <w:vAlign w:val="center"/>
            <w:hideMark/>
          </w:tcPr>
          <w:p w:rsidR="00015A11" w:rsidRDefault="00015A11" w:rsidP="00015A11">
            <w:pPr>
              <w:widowControl/>
              <w:ind w:firstLine="420"/>
              <w:jc w:val="left"/>
              <w:rPr>
                <w:sz w:val="21"/>
              </w:rPr>
            </w:pPr>
          </w:p>
        </w:tc>
        <w:tc>
          <w:tcPr>
            <w:tcW w:w="8493" w:type="dxa"/>
            <w:gridSpan w:val="11"/>
            <w:tcBorders>
              <w:top w:val="nil"/>
              <w:left w:val="single" w:sz="24" w:space="0" w:color="auto"/>
              <w:bottom w:val="single" w:sz="24" w:space="0" w:color="auto"/>
              <w:right w:val="single" w:sz="24" w:space="0" w:color="auto"/>
            </w:tcBorders>
            <w:vAlign w:val="center"/>
          </w:tcPr>
          <w:p w:rsidR="00015A11" w:rsidRDefault="002977E6" w:rsidP="002977E6">
            <w:pPr>
              <w:spacing w:line="240" w:lineRule="auto"/>
              <w:ind w:firstLineChars="0" w:firstLine="0"/>
              <w:rPr>
                <w:sz w:val="21"/>
              </w:rPr>
            </w:pPr>
            <w:r>
              <w:rPr>
                <w:rFonts w:hint="eastAsia"/>
                <w:sz w:val="21"/>
              </w:rPr>
              <w:t xml:space="preserve">  </w:t>
            </w:r>
          </w:p>
        </w:tc>
        <w:tc>
          <w:tcPr>
            <w:tcW w:w="578" w:type="dxa"/>
            <w:vMerge/>
            <w:tcBorders>
              <w:left w:val="single" w:sz="24" w:space="0" w:color="auto"/>
            </w:tcBorders>
            <w:vAlign w:val="center"/>
            <w:hideMark/>
          </w:tcPr>
          <w:p w:rsidR="00015A11" w:rsidRDefault="00015A11" w:rsidP="00015A11">
            <w:pPr>
              <w:widowControl/>
              <w:ind w:firstLine="420"/>
              <w:jc w:val="left"/>
              <w:rPr>
                <w:sz w:val="21"/>
              </w:rPr>
            </w:pPr>
          </w:p>
        </w:tc>
      </w:tr>
      <w:tr w:rsidR="00015A11" w:rsidTr="00E11AC9">
        <w:trPr>
          <w:cantSplit/>
          <w:trHeight w:val="20"/>
          <w:jc w:val="center"/>
        </w:trPr>
        <w:tc>
          <w:tcPr>
            <w:tcW w:w="1489" w:type="dxa"/>
            <w:vMerge/>
            <w:tcBorders>
              <w:bottom w:val="single" w:sz="12" w:space="0" w:color="auto"/>
              <w:right w:val="nil"/>
            </w:tcBorders>
            <w:vAlign w:val="center"/>
            <w:hideMark/>
          </w:tcPr>
          <w:p w:rsidR="00015A11" w:rsidRDefault="00015A11" w:rsidP="00015A11">
            <w:pPr>
              <w:widowControl/>
              <w:ind w:firstLine="420"/>
              <w:jc w:val="left"/>
              <w:rPr>
                <w:sz w:val="21"/>
              </w:rPr>
            </w:pPr>
            <w:bookmarkStart w:id="12" w:name="RaacCvMk页数01" w:colFirst="1" w:colLast="1"/>
          </w:p>
        </w:tc>
        <w:tc>
          <w:tcPr>
            <w:tcW w:w="8493" w:type="dxa"/>
            <w:gridSpan w:val="11"/>
            <w:tcBorders>
              <w:top w:val="single" w:sz="24" w:space="0" w:color="auto"/>
              <w:left w:val="nil"/>
              <w:bottom w:val="single" w:sz="12" w:space="0" w:color="auto"/>
              <w:right w:val="nil"/>
            </w:tcBorders>
            <w:vAlign w:val="center"/>
          </w:tcPr>
          <w:p w:rsidR="00015A11" w:rsidRDefault="00015A11" w:rsidP="002977E6">
            <w:pPr>
              <w:spacing w:line="240" w:lineRule="auto"/>
              <w:ind w:firstLine="420"/>
              <w:jc w:val="right"/>
              <w:rPr>
                <w:rFonts w:ascii="宋体" w:hAnsi="宋体"/>
                <w:sz w:val="21"/>
              </w:rPr>
            </w:pPr>
          </w:p>
        </w:tc>
        <w:tc>
          <w:tcPr>
            <w:tcW w:w="578" w:type="dxa"/>
            <w:vMerge/>
            <w:tcBorders>
              <w:left w:val="nil"/>
            </w:tcBorders>
            <w:vAlign w:val="center"/>
            <w:hideMark/>
          </w:tcPr>
          <w:p w:rsidR="00015A11" w:rsidRDefault="00015A11" w:rsidP="00015A11">
            <w:pPr>
              <w:widowControl/>
              <w:ind w:firstLine="420"/>
              <w:jc w:val="left"/>
              <w:rPr>
                <w:sz w:val="21"/>
              </w:rPr>
            </w:pPr>
          </w:p>
        </w:tc>
      </w:tr>
    </w:tbl>
    <w:bookmarkEnd w:id="12"/>
    <w:p w:rsidR="00524878" w:rsidRPr="0097094E" w:rsidRDefault="00524878" w:rsidP="0026696A">
      <w:pPr>
        <w:ind w:firstLine="643"/>
        <w:jc w:val="center"/>
        <w:rPr>
          <w:rFonts w:ascii="宋体" w:hAnsi="宋体"/>
          <w:b/>
          <w:sz w:val="32"/>
          <w:szCs w:val="32"/>
        </w:rPr>
      </w:pPr>
      <w:r w:rsidRPr="003943F9">
        <w:rPr>
          <w:rFonts w:ascii="宋体" w:hAnsi="宋体" w:hint="eastAsia"/>
          <w:b/>
          <w:sz w:val="32"/>
          <w:szCs w:val="32"/>
        </w:rPr>
        <w:lastRenderedPageBreak/>
        <w:t>目</w:t>
      </w:r>
      <w:r>
        <w:rPr>
          <w:rFonts w:ascii="宋体" w:hAnsi="宋体" w:hint="eastAsia"/>
          <w:b/>
          <w:sz w:val="32"/>
          <w:szCs w:val="32"/>
        </w:rPr>
        <w:t xml:space="preserve">  </w:t>
      </w:r>
      <w:r w:rsidRPr="003943F9">
        <w:rPr>
          <w:rFonts w:ascii="宋体" w:hAnsi="宋体" w:hint="eastAsia"/>
          <w:b/>
          <w:sz w:val="32"/>
          <w:szCs w:val="32"/>
        </w:rPr>
        <w:t>录</w:t>
      </w:r>
    </w:p>
    <w:p w:rsidR="001D5B1A" w:rsidRDefault="00515489">
      <w:pPr>
        <w:pStyle w:val="10"/>
        <w:rPr>
          <w:rFonts w:asciiTheme="minorHAnsi" w:hAnsiTheme="minorHAnsi" w:cstheme="minorBidi"/>
          <w:b w:val="0"/>
          <w:bCs w:val="0"/>
          <w:caps w:val="0"/>
          <w:szCs w:val="22"/>
        </w:rPr>
      </w:pPr>
      <w:r w:rsidRPr="0097094E">
        <w:rPr>
          <w:rStyle w:val="a3"/>
          <w:b w:val="0"/>
          <w:bCs w:val="0"/>
          <w:caps w:val="0"/>
          <w:smallCaps/>
          <w:noProof w:val="0"/>
        </w:rPr>
        <w:fldChar w:fldCharType="begin"/>
      </w:r>
      <w:r w:rsidR="00DF7EBC" w:rsidRPr="0097094E">
        <w:rPr>
          <w:rStyle w:val="a3"/>
        </w:rPr>
        <w:instrText xml:space="preserve"> TOC \o "1-3" \h \z \u </w:instrText>
      </w:r>
      <w:r w:rsidRPr="0097094E">
        <w:rPr>
          <w:rStyle w:val="a3"/>
          <w:b w:val="0"/>
          <w:bCs w:val="0"/>
          <w:caps w:val="0"/>
          <w:smallCaps/>
          <w:noProof w:val="0"/>
        </w:rPr>
        <w:fldChar w:fldCharType="separate"/>
      </w:r>
      <w:hyperlink w:anchor="_Toc396500393" w:history="1">
        <w:r w:rsidR="001D5B1A" w:rsidRPr="00F8168B">
          <w:rPr>
            <w:rStyle w:val="a3"/>
          </w:rPr>
          <w:t>1</w:t>
        </w:r>
        <w:r w:rsidR="001D5B1A">
          <w:rPr>
            <w:rFonts w:asciiTheme="minorHAnsi" w:hAnsiTheme="minorHAnsi" w:cstheme="minorBidi"/>
            <w:b w:val="0"/>
            <w:bCs w:val="0"/>
            <w:caps w:val="0"/>
            <w:szCs w:val="22"/>
          </w:rPr>
          <w:tab/>
        </w:r>
        <w:r w:rsidR="001D5B1A" w:rsidRPr="00F8168B">
          <w:rPr>
            <w:rStyle w:val="a3"/>
            <w:rFonts w:hint="eastAsia"/>
          </w:rPr>
          <w:t>引言</w:t>
        </w:r>
        <w:r w:rsidR="001D5B1A">
          <w:rPr>
            <w:webHidden/>
          </w:rPr>
          <w:tab/>
        </w:r>
        <w:r w:rsidR="001D5B1A">
          <w:rPr>
            <w:webHidden/>
          </w:rPr>
          <w:fldChar w:fldCharType="begin"/>
        </w:r>
        <w:r w:rsidR="001D5B1A">
          <w:rPr>
            <w:webHidden/>
          </w:rPr>
          <w:instrText xml:space="preserve"> PAGEREF _Toc396500393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394" w:history="1">
        <w:r w:rsidR="001D5B1A" w:rsidRPr="00F8168B">
          <w:rPr>
            <w:rStyle w:val="a3"/>
          </w:rPr>
          <w:t>1.1</w:t>
        </w:r>
        <w:r w:rsidR="001D5B1A">
          <w:rPr>
            <w:rFonts w:asciiTheme="minorHAnsi" w:eastAsiaTheme="minorEastAsia" w:hAnsiTheme="minorHAnsi" w:cstheme="minorBidi"/>
            <w:smallCaps w:val="0"/>
            <w:sz w:val="21"/>
            <w:szCs w:val="22"/>
          </w:rPr>
          <w:tab/>
        </w:r>
        <w:r w:rsidR="001D5B1A" w:rsidRPr="00F8168B">
          <w:rPr>
            <w:rStyle w:val="a3"/>
            <w:rFonts w:hint="eastAsia"/>
          </w:rPr>
          <w:t>文档概述</w:t>
        </w:r>
        <w:r w:rsidR="001D5B1A">
          <w:rPr>
            <w:webHidden/>
          </w:rPr>
          <w:tab/>
        </w:r>
        <w:r w:rsidR="001D5B1A">
          <w:rPr>
            <w:webHidden/>
          </w:rPr>
          <w:fldChar w:fldCharType="begin"/>
        </w:r>
        <w:r w:rsidR="001D5B1A">
          <w:rPr>
            <w:webHidden/>
          </w:rPr>
          <w:instrText xml:space="preserve"> PAGEREF _Toc396500394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395" w:history="1">
        <w:r w:rsidR="001D5B1A" w:rsidRPr="00F8168B">
          <w:rPr>
            <w:rStyle w:val="a3"/>
          </w:rPr>
          <w:t>1.2</w:t>
        </w:r>
        <w:r w:rsidR="001D5B1A">
          <w:rPr>
            <w:rFonts w:asciiTheme="minorHAnsi" w:eastAsiaTheme="minorEastAsia" w:hAnsiTheme="minorHAnsi" w:cstheme="minorBidi"/>
            <w:smallCaps w:val="0"/>
            <w:sz w:val="21"/>
            <w:szCs w:val="22"/>
          </w:rPr>
          <w:tab/>
        </w:r>
        <w:r w:rsidR="001D5B1A" w:rsidRPr="00F8168B">
          <w:rPr>
            <w:rStyle w:val="a3"/>
            <w:rFonts w:hint="eastAsia"/>
          </w:rPr>
          <w:t>项目背景</w:t>
        </w:r>
        <w:r w:rsidR="001D5B1A">
          <w:rPr>
            <w:webHidden/>
          </w:rPr>
          <w:tab/>
        </w:r>
        <w:r w:rsidR="001D5B1A">
          <w:rPr>
            <w:webHidden/>
          </w:rPr>
          <w:fldChar w:fldCharType="begin"/>
        </w:r>
        <w:r w:rsidR="001D5B1A">
          <w:rPr>
            <w:webHidden/>
          </w:rPr>
          <w:instrText xml:space="preserve"> PAGEREF _Toc396500395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396" w:history="1">
        <w:r w:rsidR="001D5B1A" w:rsidRPr="00F8168B">
          <w:rPr>
            <w:rStyle w:val="a3"/>
          </w:rPr>
          <w:t>1.3</w:t>
        </w:r>
        <w:r w:rsidR="001D5B1A">
          <w:rPr>
            <w:rFonts w:asciiTheme="minorHAnsi" w:eastAsiaTheme="minorEastAsia" w:hAnsiTheme="minorHAnsi" w:cstheme="minorBidi"/>
            <w:smallCaps w:val="0"/>
            <w:sz w:val="21"/>
            <w:szCs w:val="22"/>
          </w:rPr>
          <w:tab/>
        </w:r>
        <w:r w:rsidR="001D5B1A" w:rsidRPr="00F8168B">
          <w:rPr>
            <w:rStyle w:val="a3"/>
            <w:rFonts w:hint="eastAsia"/>
          </w:rPr>
          <w:t>引用文件</w:t>
        </w:r>
        <w:r w:rsidR="001D5B1A">
          <w:rPr>
            <w:webHidden/>
          </w:rPr>
          <w:tab/>
        </w:r>
        <w:r w:rsidR="001D5B1A">
          <w:rPr>
            <w:webHidden/>
          </w:rPr>
          <w:fldChar w:fldCharType="begin"/>
        </w:r>
        <w:r w:rsidR="001D5B1A">
          <w:rPr>
            <w:webHidden/>
          </w:rPr>
          <w:instrText xml:space="preserve"> PAGEREF _Toc396500396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397" w:history="1">
        <w:r w:rsidR="001D5B1A" w:rsidRPr="00F8168B">
          <w:rPr>
            <w:rStyle w:val="a3"/>
          </w:rPr>
          <w:t>1.4</w:t>
        </w:r>
        <w:r w:rsidR="001D5B1A">
          <w:rPr>
            <w:rFonts w:asciiTheme="minorHAnsi" w:eastAsiaTheme="minorEastAsia" w:hAnsiTheme="minorHAnsi" w:cstheme="minorBidi"/>
            <w:smallCaps w:val="0"/>
            <w:sz w:val="21"/>
            <w:szCs w:val="22"/>
          </w:rPr>
          <w:tab/>
        </w:r>
        <w:r w:rsidR="001D5B1A" w:rsidRPr="00F8168B">
          <w:rPr>
            <w:rStyle w:val="a3"/>
            <w:rFonts w:hint="eastAsia"/>
          </w:rPr>
          <w:t>术语</w:t>
        </w:r>
        <w:r w:rsidR="001D5B1A">
          <w:rPr>
            <w:webHidden/>
          </w:rPr>
          <w:tab/>
        </w:r>
        <w:r w:rsidR="001D5B1A">
          <w:rPr>
            <w:webHidden/>
          </w:rPr>
          <w:fldChar w:fldCharType="begin"/>
        </w:r>
        <w:r w:rsidR="001D5B1A">
          <w:rPr>
            <w:webHidden/>
          </w:rPr>
          <w:instrText xml:space="preserve"> PAGEREF _Toc396500397 \h </w:instrText>
        </w:r>
        <w:r w:rsidR="001D5B1A">
          <w:rPr>
            <w:webHidden/>
          </w:rPr>
        </w:r>
        <w:r w:rsidR="001D5B1A">
          <w:rPr>
            <w:webHidden/>
          </w:rPr>
          <w:fldChar w:fldCharType="separate"/>
        </w:r>
        <w:r w:rsidR="001D5B1A">
          <w:rPr>
            <w:webHidden/>
          </w:rPr>
          <w:t>4</w:t>
        </w:r>
        <w:r w:rsidR="001D5B1A">
          <w:rPr>
            <w:webHidden/>
          </w:rPr>
          <w:fldChar w:fldCharType="end"/>
        </w:r>
      </w:hyperlink>
    </w:p>
    <w:p w:rsidR="001D5B1A" w:rsidRDefault="00B57C4B">
      <w:pPr>
        <w:pStyle w:val="10"/>
        <w:rPr>
          <w:rFonts w:asciiTheme="minorHAnsi" w:hAnsiTheme="minorHAnsi" w:cstheme="minorBidi"/>
          <w:b w:val="0"/>
          <w:bCs w:val="0"/>
          <w:caps w:val="0"/>
          <w:szCs w:val="22"/>
        </w:rPr>
      </w:pPr>
      <w:hyperlink w:anchor="_Toc396500398" w:history="1">
        <w:r w:rsidR="001D5B1A" w:rsidRPr="00F8168B">
          <w:rPr>
            <w:rStyle w:val="a3"/>
          </w:rPr>
          <w:t>2</w:t>
        </w:r>
        <w:r w:rsidR="001D5B1A">
          <w:rPr>
            <w:rFonts w:asciiTheme="minorHAnsi" w:hAnsiTheme="minorHAnsi" w:cstheme="minorBidi"/>
            <w:b w:val="0"/>
            <w:bCs w:val="0"/>
            <w:caps w:val="0"/>
            <w:szCs w:val="22"/>
          </w:rPr>
          <w:tab/>
        </w:r>
        <w:r w:rsidR="001D5B1A" w:rsidRPr="00F8168B">
          <w:rPr>
            <w:rStyle w:val="a3"/>
            <w:rFonts w:hint="eastAsia"/>
          </w:rPr>
          <w:t>研制需求及任务分析</w:t>
        </w:r>
        <w:r w:rsidR="001D5B1A">
          <w:rPr>
            <w:webHidden/>
          </w:rPr>
          <w:tab/>
        </w:r>
        <w:r w:rsidR="001D5B1A">
          <w:rPr>
            <w:webHidden/>
          </w:rPr>
          <w:fldChar w:fldCharType="begin"/>
        </w:r>
        <w:r w:rsidR="001D5B1A">
          <w:rPr>
            <w:webHidden/>
          </w:rPr>
          <w:instrText xml:space="preserve"> PAGEREF _Toc396500398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399" w:history="1">
        <w:r w:rsidR="001D5B1A" w:rsidRPr="00F8168B">
          <w:rPr>
            <w:rStyle w:val="a3"/>
          </w:rPr>
          <w:t>2.1</w:t>
        </w:r>
        <w:r w:rsidR="001D5B1A">
          <w:rPr>
            <w:rFonts w:asciiTheme="minorHAnsi" w:eastAsiaTheme="minorEastAsia" w:hAnsiTheme="minorHAnsi" w:cstheme="minorBidi"/>
            <w:smallCaps w:val="0"/>
            <w:sz w:val="21"/>
            <w:szCs w:val="22"/>
          </w:rPr>
          <w:tab/>
        </w:r>
        <w:r w:rsidR="001D5B1A" w:rsidRPr="00F8168B">
          <w:rPr>
            <w:rStyle w:val="a3"/>
            <w:rFonts w:hint="eastAsia"/>
          </w:rPr>
          <w:t>总体描述</w:t>
        </w:r>
        <w:r w:rsidR="001D5B1A">
          <w:rPr>
            <w:webHidden/>
          </w:rPr>
          <w:tab/>
        </w:r>
        <w:r w:rsidR="001D5B1A">
          <w:rPr>
            <w:webHidden/>
          </w:rPr>
          <w:fldChar w:fldCharType="begin"/>
        </w:r>
        <w:r w:rsidR="001D5B1A">
          <w:rPr>
            <w:webHidden/>
          </w:rPr>
          <w:instrText xml:space="preserve"> PAGEREF _Toc396500399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00" w:history="1">
        <w:r w:rsidR="001D5B1A" w:rsidRPr="00F8168B">
          <w:rPr>
            <w:rStyle w:val="a3"/>
          </w:rPr>
          <w:t>2.2</w:t>
        </w:r>
        <w:r w:rsidR="001D5B1A">
          <w:rPr>
            <w:rFonts w:asciiTheme="minorHAnsi" w:eastAsiaTheme="minorEastAsia" w:hAnsiTheme="minorHAnsi" w:cstheme="minorBidi"/>
            <w:smallCaps w:val="0"/>
            <w:sz w:val="21"/>
            <w:szCs w:val="22"/>
          </w:rPr>
          <w:tab/>
        </w:r>
        <w:r w:rsidR="001D5B1A" w:rsidRPr="00F8168B">
          <w:rPr>
            <w:rStyle w:val="a3"/>
            <w:rFonts w:hint="eastAsia"/>
          </w:rPr>
          <w:t>功能需求</w:t>
        </w:r>
        <w:r w:rsidR="001D5B1A">
          <w:rPr>
            <w:webHidden/>
          </w:rPr>
          <w:tab/>
        </w:r>
        <w:r w:rsidR="001D5B1A">
          <w:rPr>
            <w:webHidden/>
          </w:rPr>
          <w:fldChar w:fldCharType="begin"/>
        </w:r>
        <w:r w:rsidR="001D5B1A">
          <w:rPr>
            <w:webHidden/>
          </w:rPr>
          <w:instrText xml:space="preserve"> PAGEREF _Toc396500400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01" w:history="1">
        <w:r w:rsidR="001D5B1A" w:rsidRPr="00F8168B">
          <w:rPr>
            <w:rStyle w:val="a3"/>
          </w:rPr>
          <w:t>2.3</w:t>
        </w:r>
        <w:r w:rsidR="001D5B1A">
          <w:rPr>
            <w:rFonts w:asciiTheme="minorHAnsi" w:eastAsiaTheme="minorEastAsia" w:hAnsiTheme="minorHAnsi" w:cstheme="minorBidi"/>
            <w:smallCaps w:val="0"/>
            <w:sz w:val="21"/>
            <w:szCs w:val="22"/>
          </w:rPr>
          <w:tab/>
        </w:r>
        <w:r w:rsidR="001D5B1A" w:rsidRPr="00F8168B">
          <w:rPr>
            <w:rStyle w:val="a3"/>
            <w:rFonts w:hint="eastAsia"/>
          </w:rPr>
          <w:t>进度安排总结</w:t>
        </w:r>
        <w:r w:rsidR="001D5B1A">
          <w:rPr>
            <w:webHidden/>
          </w:rPr>
          <w:tab/>
        </w:r>
        <w:r w:rsidR="001D5B1A">
          <w:rPr>
            <w:webHidden/>
          </w:rPr>
          <w:fldChar w:fldCharType="begin"/>
        </w:r>
        <w:r w:rsidR="001D5B1A">
          <w:rPr>
            <w:webHidden/>
          </w:rPr>
          <w:instrText xml:space="preserve"> PAGEREF _Toc396500401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02" w:history="1">
        <w:r w:rsidR="001D5B1A" w:rsidRPr="00F8168B">
          <w:rPr>
            <w:rStyle w:val="a3"/>
          </w:rPr>
          <w:t>2.4</w:t>
        </w:r>
        <w:r w:rsidR="001D5B1A">
          <w:rPr>
            <w:rFonts w:asciiTheme="minorHAnsi" w:eastAsiaTheme="minorEastAsia" w:hAnsiTheme="minorHAnsi" w:cstheme="minorBidi"/>
            <w:smallCaps w:val="0"/>
            <w:sz w:val="21"/>
            <w:szCs w:val="22"/>
          </w:rPr>
          <w:tab/>
        </w:r>
        <w:r w:rsidR="001D5B1A" w:rsidRPr="00F8168B">
          <w:rPr>
            <w:rStyle w:val="a3"/>
            <w:rFonts w:hint="eastAsia"/>
          </w:rPr>
          <w:t>运行环境</w:t>
        </w:r>
        <w:r w:rsidR="001D5B1A">
          <w:rPr>
            <w:webHidden/>
          </w:rPr>
          <w:tab/>
        </w:r>
        <w:r w:rsidR="001D5B1A">
          <w:rPr>
            <w:webHidden/>
          </w:rPr>
          <w:fldChar w:fldCharType="begin"/>
        </w:r>
        <w:r w:rsidR="001D5B1A">
          <w:rPr>
            <w:webHidden/>
          </w:rPr>
          <w:instrText xml:space="preserve"> PAGEREF _Toc396500402 \h </w:instrText>
        </w:r>
        <w:r w:rsidR="001D5B1A">
          <w:rPr>
            <w:webHidden/>
          </w:rPr>
        </w:r>
        <w:r w:rsidR="001D5B1A">
          <w:rPr>
            <w:webHidden/>
          </w:rPr>
          <w:fldChar w:fldCharType="separate"/>
        </w:r>
        <w:r w:rsidR="001D5B1A">
          <w:rPr>
            <w:webHidden/>
          </w:rPr>
          <w:t>5</w:t>
        </w:r>
        <w:r w:rsidR="001D5B1A">
          <w:rPr>
            <w:webHidden/>
          </w:rPr>
          <w:fldChar w:fldCharType="end"/>
        </w:r>
      </w:hyperlink>
    </w:p>
    <w:p w:rsidR="001D5B1A" w:rsidRDefault="00B57C4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3" w:history="1">
        <w:r w:rsidR="001D5B1A" w:rsidRPr="00F8168B">
          <w:rPr>
            <w:rStyle w:val="a3"/>
            <w:noProof/>
          </w:rPr>
          <w:t>2.4.1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工作环境</w:t>
        </w:r>
        <w:r w:rsidR="001D5B1A">
          <w:rPr>
            <w:noProof/>
            <w:webHidden/>
          </w:rPr>
          <w:tab/>
        </w:r>
        <w:r w:rsidR="001D5B1A">
          <w:rPr>
            <w:noProof/>
            <w:webHidden/>
          </w:rPr>
          <w:fldChar w:fldCharType="begin"/>
        </w:r>
        <w:r w:rsidR="001D5B1A">
          <w:rPr>
            <w:noProof/>
            <w:webHidden/>
          </w:rPr>
          <w:instrText xml:space="preserve"> PAGEREF _Toc396500403 \h </w:instrText>
        </w:r>
        <w:r w:rsidR="001D5B1A">
          <w:rPr>
            <w:noProof/>
            <w:webHidden/>
          </w:rPr>
        </w:r>
        <w:r w:rsidR="001D5B1A">
          <w:rPr>
            <w:noProof/>
            <w:webHidden/>
          </w:rPr>
          <w:fldChar w:fldCharType="separate"/>
        </w:r>
        <w:r w:rsidR="001D5B1A">
          <w:rPr>
            <w:noProof/>
            <w:webHidden/>
          </w:rPr>
          <w:t>5</w:t>
        </w:r>
        <w:r w:rsidR="001D5B1A">
          <w:rPr>
            <w:noProof/>
            <w:webHidden/>
          </w:rPr>
          <w:fldChar w:fldCharType="end"/>
        </w:r>
      </w:hyperlink>
    </w:p>
    <w:p w:rsidR="001D5B1A" w:rsidRDefault="00B57C4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04" w:history="1">
        <w:r w:rsidR="001D5B1A" w:rsidRPr="00F8168B">
          <w:rPr>
            <w:rStyle w:val="a3"/>
            <w:noProof/>
          </w:rPr>
          <w:t>2.4.2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软硬件环境</w:t>
        </w:r>
        <w:r w:rsidR="001D5B1A">
          <w:rPr>
            <w:noProof/>
            <w:webHidden/>
          </w:rPr>
          <w:tab/>
        </w:r>
        <w:r w:rsidR="001D5B1A">
          <w:rPr>
            <w:noProof/>
            <w:webHidden/>
          </w:rPr>
          <w:fldChar w:fldCharType="begin"/>
        </w:r>
        <w:r w:rsidR="001D5B1A">
          <w:rPr>
            <w:noProof/>
            <w:webHidden/>
          </w:rPr>
          <w:instrText xml:space="preserve"> PAGEREF _Toc396500404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B57C4B">
      <w:pPr>
        <w:pStyle w:val="10"/>
        <w:rPr>
          <w:rFonts w:asciiTheme="minorHAnsi" w:hAnsiTheme="minorHAnsi" w:cstheme="minorBidi"/>
          <w:b w:val="0"/>
          <w:bCs w:val="0"/>
          <w:caps w:val="0"/>
          <w:szCs w:val="22"/>
        </w:rPr>
      </w:pPr>
      <w:hyperlink w:anchor="_Toc396500405" w:history="1">
        <w:r w:rsidR="001D5B1A" w:rsidRPr="00F8168B">
          <w:rPr>
            <w:rStyle w:val="a3"/>
          </w:rPr>
          <w:t>3</w:t>
        </w:r>
        <w:r w:rsidR="001D5B1A">
          <w:rPr>
            <w:rFonts w:asciiTheme="minorHAnsi" w:hAnsiTheme="minorHAnsi" w:cstheme="minorBidi"/>
            <w:b w:val="0"/>
            <w:bCs w:val="0"/>
            <w:caps w:val="0"/>
            <w:szCs w:val="22"/>
          </w:rPr>
          <w:tab/>
        </w:r>
        <w:r w:rsidR="001D5B1A" w:rsidRPr="00F8168B">
          <w:rPr>
            <w:rStyle w:val="a3"/>
            <w:rFonts w:hint="eastAsia"/>
          </w:rPr>
          <w:t>技术方案</w:t>
        </w:r>
        <w:r w:rsidR="001D5B1A">
          <w:rPr>
            <w:webHidden/>
          </w:rPr>
          <w:tab/>
        </w:r>
        <w:r w:rsidR="001D5B1A">
          <w:rPr>
            <w:webHidden/>
          </w:rPr>
          <w:fldChar w:fldCharType="begin"/>
        </w:r>
        <w:r w:rsidR="001D5B1A">
          <w:rPr>
            <w:webHidden/>
          </w:rPr>
          <w:instrText xml:space="preserve"> PAGEREF _Toc396500405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06" w:history="1">
        <w:r w:rsidR="001D5B1A" w:rsidRPr="00F8168B">
          <w:rPr>
            <w:rStyle w:val="a3"/>
          </w:rPr>
          <w:t>3.1</w:t>
        </w:r>
        <w:r w:rsidR="001D5B1A">
          <w:rPr>
            <w:rFonts w:asciiTheme="minorHAnsi" w:eastAsiaTheme="minorEastAsia" w:hAnsiTheme="minorHAnsi" w:cstheme="minorBidi"/>
            <w:smallCaps w:val="0"/>
            <w:sz w:val="21"/>
            <w:szCs w:val="22"/>
          </w:rPr>
          <w:tab/>
        </w:r>
        <w:r w:rsidR="001D5B1A" w:rsidRPr="00F8168B">
          <w:rPr>
            <w:rStyle w:val="a3"/>
            <w:rFonts w:hint="eastAsia"/>
          </w:rPr>
          <w:t>系统架构</w:t>
        </w:r>
        <w:r w:rsidR="001D5B1A">
          <w:rPr>
            <w:webHidden/>
          </w:rPr>
          <w:tab/>
        </w:r>
        <w:r w:rsidR="001D5B1A">
          <w:rPr>
            <w:webHidden/>
          </w:rPr>
          <w:fldChar w:fldCharType="begin"/>
        </w:r>
        <w:r w:rsidR="001D5B1A">
          <w:rPr>
            <w:webHidden/>
          </w:rPr>
          <w:instrText xml:space="preserve"> PAGEREF _Toc396500406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07" w:history="1">
        <w:r w:rsidR="001D5B1A" w:rsidRPr="00F8168B">
          <w:rPr>
            <w:rStyle w:val="a3"/>
          </w:rPr>
          <w:t>3.2</w:t>
        </w:r>
        <w:r w:rsidR="001D5B1A">
          <w:rPr>
            <w:rFonts w:asciiTheme="minorHAnsi" w:eastAsiaTheme="minorEastAsia" w:hAnsiTheme="minorHAnsi" w:cstheme="minorBidi"/>
            <w:smallCaps w:val="0"/>
            <w:sz w:val="21"/>
            <w:szCs w:val="22"/>
          </w:rPr>
          <w:tab/>
        </w:r>
        <w:r w:rsidR="001D5B1A" w:rsidRPr="00F8168B">
          <w:rPr>
            <w:rStyle w:val="a3"/>
            <w:rFonts w:hint="eastAsia"/>
          </w:rPr>
          <w:t>系统组成</w:t>
        </w:r>
        <w:r w:rsidR="001D5B1A">
          <w:rPr>
            <w:webHidden/>
          </w:rPr>
          <w:tab/>
        </w:r>
        <w:r w:rsidR="001D5B1A">
          <w:rPr>
            <w:webHidden/>
          </w:rPr>
          <w:fldChar w:fldCharType="begin"/>
        </w:r>
        <w:r w:rsidR="001D5B1A">
          <w:rPr>
            <w:webHidden/>
          </w:rPr>
          <w:instrText xml:space="preserve"> PAGEREF _Toc396500407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08" w:history="1">
        <w:r w:rsidR="001D5B1A" w:rsidRPr="00F8168B">
          <w:rPr>
            <w:rStyle w:val="a3"/>
          </w:rPr>
          <w:t>3.3</w:t>
        </w:r>
        <w:r w:rsidR="001D5B1A">
          <w:rPr>
            <w:rFonts w:asciiTheme="minorHAnsi" w:eastAsiaTheme="minorEastAsia" w:hAnsiTheme="minorHAnsi" w:cstheme="minorBidi"/>
            <w:smallCaps w:val="0"/>
            <w:sz w:val="21"/>
            <w:szCs w:val="22"/>
          </w:rPr>
          <w:tab/>
        </w:r>
        <w:r w:rsidR="001D5B1A" w:rsidRPr="00F8168B">
          <w:rPr>
            <w:rStyle w:val="a3"/>
            <w:rFonts w:hint="eastAsia"/>
          </w:rPr>
          <w:t>系统逻辑流程</w:t>
        </w:r>
        <w:r w:rsidR="001D5B1A">
          <w:rPr>
            <w:webHidden/>
          </w:rPr>
          <w:tab/>
        </w:r>
        <w:r w:rsidR="001D5B1A">
          <w:rPr>
            <w:webHidden/>
          </w:rPr>
          <w:fldChar w:fldCharType="begin"/>
        </w:r>
        <w:r w:rsidR="001D5B1A">
          <w:rPr>
            <w:webHidden/>
          </w:rPr>
          <w:instrText xml:space="preserve"> PAGEREF _Toc396500408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57C4B">
      <w:pPr>
        <w:pStyle w:val="10"/>
        <w:rPr>
          <w:rFonts w:asciiTheme="minorHAnsi" w:hAnsiTheme="minorHAnsi" w:cstheme="minorBidi"/>
          <w:b w:val="0"/>
          <w:bCs w:val="0"/>
          <w:caps w:val="0"/>
          <w:szCs w:val="22"/>
        </w:rPr>
      </w:pPr>
      <w:hyperlink w:anchor="_Toc396500409" w:history="1">
        <w:r w:rsidR="001D5B1A" w:rsidRPr="00F8168B">
          <w:rPr>
            <w:rStyle w:val="a3"/>
          </w:rPr>
          <w:t>4</w:t>
        </w:r>
        <w:r w:rsidR="001D5B1A">
          <w:rPr>
            <w:rFonts w:asciiTheme="minorHAnsi" w:hAnsiTheme="minorHAnsi" w:cstheme="minorBidi"/>
            <w:b w:val="0"/>
            <w:bCs w:val="0"/>
            <w:caps w:val="0"/>
            <w:szCs w:val="22"/>
          </w:rPr>
          <w:tab/>
        </w:r>
        <w:r w:rsidR="001D5B1A" w:rsidRPr="00F8168B">
          <w:rPr>
            <w:rStyle w:val="a3"/>
            <w:rFonts w:hint="eastAsia"/>
          </w:rPr>
          <w:t>关键技术攻关情况</w:t>
        </w:r>
        <w:r w:rsidR="001D5B1A">
          <w:rPr>
            <w:webHidden/>
          </w:rPr>
          <w:tab/>
        </w:r>
        <w:r w:rsidR="001D5B1A">
          <w:rPr>
            <w:webHidden/>
          </w:rPr>
          <w:fldChar w:fldCharType="begin"/>
        </w:r>
        <w:r w:rsidR="001D5B1A">
          <w:rPr>
            <w:webHidden/>
          </w:rPr>
          <w:instrText xml:space="preserve"> PAGEREF _Toc396500409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10" w:history="1">
        <w:r w:rsidR="001D5B1A" w:rsidRPr="00F8168B">
          <w:rPr>
            <w:rStyle w:val="a3"/>
          </w:rPr>
          <w:t>4.1</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_Toc396500410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57C4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1" w:history="1">
        <w:r w:rsidR="001D5B1A" w:rsidRPr="00F8168B">
          <w:rPr>
            <w:rStyle w:val="a3"/>
            <w:noProof/>
          </w:rPr>
          <w:t>4.1.1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_Toc396500411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B57C4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2" w:history="1">
        <w:r w:rsidR="001D5B1A" w:rsidRPr="00F8168B">
          <w:rPr>
            <w:rStyle w:val="a3"/>
            <w:noProof/>
          </w:rPr>
          <w:t>4.1.2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_Toc396500412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13" w:history="1">
        <w:r w:rsidR="001D5B1A" w:rsidRPr="00F8168B">
          <w:rPr>
            <w:rStyle w:val="a3"/>
          </w:rPr>
          <w:t>4.2</w:t>
        </w:r>
        <w:r w:rsidR="001D5B1A">
          <w:rPr>
            <w:rFonts w:asciiTheme="minorHAnsi" w:eastAsiaTheme="minorEastAsia" w:hAnsiTheme="minorHAnsi" w:cstheme="minorBidi"/>
            <w:smallCaps w:val="0"/>
            <w:sz w:val="21"/>
            <w:szCs w:val="22"/>
          </w:rPr>
          <w:tab/>
        </w:r>
        <w:r w:rsidR="001D5B1A" w:rsidRPr="00F8168B">
          <w:rPr>
            <w:rStyle w:val="a3"/>
            <w:rFonts w:hint="eastAsia"/>
          </w:rPr>
          <w:t>关键技术名称</w:t>
        </w:r>
        <w:r w:rsidR="001D5B1A">
          <w:rPr>
            <w:webHidden/>
          </w:rPr>
          <w:tab/>
        </w:r>
        <w:r w:rsidR="001D5B1A">
          <w:rPr>
            <w:webHidden/>
          </w:rPr>
          <w:fldChar w:fldCharType="begin"/>
        </w:r>
        <w:r w:rsidR="001D5B1A">
          <w:rPr>
            <w:webHidden/>
          </w:rPr>
          <w:instrText xml:space="preserve"> PAGEREF _Toc396500413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57C4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4" w:history="1">
        <w:r w:rsidR="001D5B1A" w:rsidRPr="00F8168B">
          <w:rPr>
            <w:rStyle w:val="a3"/>
            <w:noProof/>
          </w:rPr>
          <w:t>4.2.1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技术难点</w:t>
        </w:r>
        <w:r w:rsidR="001D5B1A">
          <w:rPr>
            <w:noProof/>
            <w:webHidden/>
          </w:rPr>
          <w:tab/>
        </w:r>
        <w:r w:rsidR="001D5B1A">
          <w:rPr>
            <w:noProof/>
            <w:webHidden/>
          </w:rPr>
          <w:fldChar w:fldCharType="begin"/>
        </w:r>
        <w:r w:rsidR="001D5B1A">
          <w:rPr>
            <w:noProof/>
            <w:webHidden/>
          </w:rPr>
          <w:instrText xml:space="preserve"> PAGEREF _Toc396500414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B57C4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15" w:history="1">
        <w:r w:rsidR="001D5B1A" w:rsidRPr="00F8168B">
          <w:rPr>
            <w:rStyle w:val="a3"/>
            <w:noProof/>
          </w:rPr>
          <w:t>4.2.2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解决方案</w:t>
        </w:r>
        <w:r w:rsidR="001D5B1A">
          <w:rPr>
            <w:noProof/>
            <w:webHidden/>
          </w:rPr>
          <w:tab/>
        </w:r>
        <w:r w:rsidR="001D5B1A">
          <w:rPr>
            <w:noProof/>
            <w:webHidden/>
          </w:rPr>
          <w:fldChar w:fldCharType="begin"/>
        </w:r>
        <w:r w:rsidR="001D5B1A">
          <w:rPr>
            <w:noProof/>
            <w:webHidden/>
          </w:rPr>
          <w:instrText xml:space="preserve"> PAGEREF _Toc396500415 \h </w:instrText>
        </w:r>
        <w:r w:rsidR="001D5B1A">
          <w:rPr>
            <w:noProof/>
            <w:webHidden/>
          </w:rPr>
        </w:r>
        <w:r w:rsidR="001D5B1A">
          <w:rPr>
            <w:noProof/>
            <w:webHidden/>
          </w:rPr>
          <w:fldChar w:fldCharType="separate"/>
        </w:r>
        <w:r w:rsidR="001D5B1A">
          <w:rPr>
            <w:noProof/>
            <w:webHidden/>
          </w:rPr>
          <w:t>6</w:t>
        </w:r>
        <w:r w:rsidR="001D5B1A">
          <w:rPr>
            <w:noProof/>
            <w:webHidden/>
          </w:rPr>
          <w:fldChar w:fldCharType="end"/>
        </w:r>
      </w:hyperlink>
    </w:p>
    <w:p w:rsidR="001D5B1A" w:rsidRDefault="00B57C4B">
      <w:pPr>
        <w:pStyle w:val="10"/>
        <w:rPr>
          <w:rFonts w:asciiTheme="minorHAnsi" w:hAnsiTheme="minorHAnsi" w:cstheme="minorBidi"/>
          <w:b w:val="0"/>
          <w:bCs w:val="0"/>
          <w:caps w:val="0"/>
          <w:szCs w:val="22"/>
        </w:rPr>
      </w:pPr>
      <w:hyperlink w:anchor="_Toc396500416" w:history="1">
        <w:r w:rsidR="001D5B1A" w:rsidRPr="00F8168B">
          <w:rPr>
            <w:rStyle w:val="a3"/>
          </w:rPr>
          <w:t>5</w:t>
        </w:r>
        <w:r w:rsidR="001D5B1A">
          <w:rPr>
            <w:rFonts w:asciiTheme="minorHAnsi" w:hAnsiTheme="minorHAnsi" w:cstheme="minorBidi"/>
            <w:b w:val="0"/>
            <w:bCs w:val="0"/>
            <w:caps w:val="0"/>
            <w:szCs w:val="22"/>
          </w:rPr>
          <w:tab/>
        </w:r>
        <w:r w:rsidR="001D5B1A" w:rsidRPr="00F8168B">
          <w:rPr>
            <w:rStyle w:val="a3"/>
            <w:rFonts w:hint="eastAsia"/>
          </w:rPr>
          <w:t>研制和测试过程</w:t>
        </w:r>
        <w:r w:rsidR="001D5B1A">
          <w:rPr>
            <w:webHidden/>
          </w:rPr>
          <w:tab/>
        </w:r>
        <w:r w:rsidR="001D5B1A">
          <w:rPr>
            <w:webHidden/>
          </w:rPr>
          <w:fldChar w:fldCharType="begin"/>
        </w:r>
        <w:r w:rsidR="001D5B1A">
          <w:rPr>
            <w:webHidden/>
          </w:rPr>
          <w:instrText xml:space="preserve"> PAGEREF _Toc396500416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17" w:history="1">
        <w:r w:rsidR="001D5B1A" w:rsidRPr="00F8168B">
          <w:rPr>
            <w:rStyle w:val="a3"/>
          </w:rPr>
          <w:t>5.1</w:t>
        </w:r>
        <w:r w:rsidR="001D5B1A">
          <w:rPr>
            <w:rFonts w:asciiTheme="minorHAnsi" w:eastAsiaTheme="minorEastAsia" w:hAnsiTheme="minorHAnsi" w:cstheme="minorBidi"/>
            <w:smallCaps w:val="0"/>
            <w:sz w:val="21"/>
            <w:szCs w:val="22"/>
          </w:rPr>
          <w:tab/>
        </w:r>
        <w:r w:rsidR="001D5B1A" w:rsidRPr="00F8168B">
          <w:rPr>
            <w:rStyle w:val="a3"/>
            <w:rFonts w:hint="eastAsia"/>
          </w:rPr>
          <w:t>硬件选型</w:t>
        </w:r>
        <w:r w:rsidR="001D5B1A">
          <w:rPr>
            <w:webHidden/>
          </w:rPr>
          <w:tab/>
        </w:r>
        <w:r w:rsidR="001D5B1A">
          <w:rPr>
            <w:webHidden/>
          </w:rPr>
          <w:fldChar w:fldCharType="begin"/>
        </w:r>
        <w:r w:rsidR="001D5B1A">
          <w:rPr>
            <w:webHidden/>
          </w:rPr>
          <w:instrText xml:space="preserve"> PAGEREF _Toc396500417 \h </w:instrText>
        </w:r>
        <w:r w:rsidR="001D5B1A">
          <w:rPr>
            <w:webHidden/>
          </w:rPr>
        </w:r>
        <w:r w:rsidR="001D5B1A">
          <w:rPr>
            <w:webHidden/>
          </w:rPr>
          <w:fldChar w:fldCharType="separate"/>
        </w:r>
        <w:r w:rsidR="001D5B1A">
          <w:rPr>
            <w:webHidden/>
          </w:rPr>
          <w:t>6</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18" w:history="1">
        <w:r w:rsidR="001D5B1A" w:rsidRPr="00F8168B">
          <w:rPr>
            <w:rStyle w:val="a3"/>
          </w:rPr>
          <w:t>5.2</w:t>
        </w:r>
        <w:r w:rsidR="001D5B1A">
          <w:rPr>
            <w:rFonts w:asciiTheme="minorHAnsi" w:eastAsiaTheme="minorEastAsia" w:hAnsiTheme="minorHAnsi" w:cstheme="minorBidi"/>
            <w:smallCaps w:val="0"/>
            <w:sz w:val="21"/>
            <w:szCs w:val="22"/>
          </w:rPr>
          <w:tab/>
        </w:r>
        <w:r w:rsidR="001D5B1A" w:rsidRPr="00F8168B">
          <w:rPr>
            <w:rStyle w:val="a3"/>
            <w:rFonts w:hint="eastAsia"/>
          </w:rPr>
          <w:t>软件详细设计</w:t>
        </w:r>
        <w:r w:rsidR="001D5B1A">
          <w:rPr>
            <w:webHidden/>
          </w:rPr>
          <w:tab/>
        </w:r>
        <w:r w:rsidR="001D5B1A">
          <w:rPr>
            <w:webHidden/>
          </w:rPr>
          <w:fldChar w:fldCharType="begin"/>
        </w:r>
        <w:r w:rsidR="001D5B1A">
          <w:rPr>
            <w:webHidden/>
          </w:rPr>
          <w:instrText xml:space="preserve"> PAGEREF _Toc396500418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19" w:history="1">
        <w:r w:rsidR="001D5B1A" w:rsidRPr="00F8168B">
          <w:rPr>
            <w:rStyle w:val="a3"/>
          </w:rPr>
          <w:t>5.3</w:t>
        </w:r>
        <w:r w:rsidR="001D5B1A">
          <w:rPr>
            <w:rFonts w:asciiTheme="minorHAnsi" w:eastAsiaTheme="minorEastAsia" w:hAnsiTheme="minorHAnsi" w:cstheme="minorBidi"/>
            <w:smallCaps w:val="0"/>
            <w:sz w:val="21"/>
            <w:szCs w:val="22"/>
          </w:rPr>
          <w:tab/>
        </w:r>
        <w:r w:rsidR="001D5B1A" w:rsidRPr="00F8168B">
          <w:rPr>
            <w:rStyle w:val="a3"/>
            <w:rFonts w:hint="eastAsia"/>
          </w:rPr>
          <w:t>测试过程</w:t>
        </w:r>
        <w:r w:rsidR="001D5B1A">
          <w:rPr>
            <w:webHidden/>
          </w:rPr>
          <w:tab/>
        </w:r>
        <w:r w:rsidR="001D5B1A">
          <w:rPr>
            <w:webHidden/>
          </w:rPr>
          <w:fldChar w:fldCharType="begin"/>
        </w:r>
        <w:r w:rsidR="001D5B1A">
          <w:rPr>
            <w:webHidden/>
          </w:rPr>
          <w:instrText xml:space="preserve"> PAGEREF _Toc396500419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pPr>
        <w:pStyle w:val="10"/>
        <w:rPr>
          <w:rFonts w:asciiTheme="minorHAnsi" w:hAnsiTheme="minorHAnsi" w:cstheme="minorBidi"/>
          <w:b w:val="0"/>
          <w:bCs w:val="0"/>
          <w:caps w:val="0"/>
          <w:szCs w:val="22"/>
        </w:rPr>
      </w:pPr>
      <w:hyperlink w:anchor="_Toc396500420" w:history="1">
        <w:r w:rsidR="001D5B1A" w:rsidRPr="00F8168B">
          <w:rPr>
            <w:rStyle w:val="a3"/>
          </w:rPr>
          <w:t>6</w:t>
        </w:r>
        <w:r w:rsidR="001D5B1A">
          <w:rPr>
            <w:rFonts w:asciiTheme="minorHAnsi" w:hAnsiTheme="minorHAnsi" w:cstheme="minorBidi"/>
            <w:b w:val="0"/>
            <w:bCs w:val="0"/>
            <w:caps w:val="0"/>
            <w:szCs w:val="22"/>
          </w:rPr>
          <w:tab/>
        </w:r>
        <w:r w:rsidR="001D5B1A" w:rsidRPr="00F8168B">
          <w:rPr>
            <w:rStyle w:val="a3"/>
            <w:rFonts w:hint="eastAsia"/>
          </w:rPr>
          <w:t>遇到的问题及解决方法</w:t>
        </w:r>
        <w:r w:rsidR="001D5B1A">
          <w:rPr>
            <w:webHidden/>
          </w:rPr>
          <w:tab/>
        </w:r>
        <w:r w:rsidR="001D5B1A">
          <w:rPr>
            <w:webHidden/>
          </w:rPr>
          <w:fldChar w:fldCharType="begin"/>
        </w:r>
        <w:r w:rsidR="001D5B1A">
          <w:rPr>
            <w:webHidden/>
          </w:rPr>
          <w:instrText xml:space="preserve"> PAGEREF _Toc396500420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21" w:history="1">
        <w:r w:rsidR="001D5B1A" w:rsidRPr="00F8168B">
          <w:rPr>
            <w:rStyle w:val="a3"/>
          </w:rPr>
          <w:t>6.1</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2" w:history="1">
        <w:r w:rsidR="001D5B1A" w:rsidRPr="00F8168B">
          <w:rPr>
            <w:rStyle w:val="a3"/>
            <w:noProof/>
          </w:rPr>
          <w:t>6.1.1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_Toc396500422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B57C4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3" w:history="1">
        <w:r w:rsidR="001D5B1A" w:rsidRPr="00F8168B">
          <w:rPr>
            <w:rStyle w:val="a3"/>
            <w:noProof/>
          </w:rPr>
          <w:t>6.1.2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_Toc396500423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24" w:history="1">
        <w:r w:rsidR="001D5B1A" w:rsidRPr="00F8168B">
          <w:rPr>
            <w:rStyle w:val="a3"/>
          </w:rPr>
          <w:t>6.2</w:t>
        </w:r>
        <w:r w:rsidR="001D5B1A">
          <w:rPr>
            <w:rFonts w:asciiTheme="minorHAnsi" w:eastAsiaTheme="minorEastAsia" w:hAnsiTheme="minorHAnsi" w:cstheme="minorBidi"/>
            <w:smallCaps w:val="0"/>
            <w:sz w:val="21"/>
            <w:szCs w:val="22"/>
          </w:rPr>
          <w:tab/>
        </w:r>
        <w:r w:rsidR="001D5B1A" w:rsidRPr="00F8168B">
          <w:rPr>
            <w:rStyle w:val="a3"/>
            <w:rFonts w:hint="eastAsia"/>
          </w:rPr>
          <w:t>遇到的问题</w:t>
        </w:r>
        <w:r w:rsidR="001D5B1A" w:rsidRPr="00F8168B">
          <w:rPr>
            <w:rStyle w:val="a3"/>
          </w:rPr>
          <w:t>1</w:t>
        </w:r>
        <w:r w:rsidR="001D5B1A">
          <w:rPr>
            <w:webHidden/>
          </w:rPr>
          <w:tab/>
        </w:r>
        <w:r w:rsidR="001D5B1A">
          <w:rPr>
            <w:webHidden/>
          </w:rPr>
          <w:fldChar w:fldCharType="begin"/>
        </w:r>
        <w:r w:rsidR="001D5B1A">
          <w:rPr>
            <w:webHidden/>
          </w:rPr>
          <w:instrText xml:space="preserve"> PAGEREF _Toc396500424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5" w:history="1">
        <w:r w:rsidR="001D5B1A" w:rsidRPr="00F8168B">
          <w:rPr>
            <w:rStyle w:val="a3"/>
            <w:noProof/>
          </w:rPr>
          <w:t>6.2.1</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问题描述</w:t>
        </w:r>
        <w:r w:rsidR="001D5B1A">
          <w:rPr>
            <w:noProof/>
            <w:webHidden/>
          </w:rPr>
          <w:tab/>
        </w:r>
        <w:r w:rsidR="001D5B1A">
          <w:rPr>
            <w:noProof/>
            <w:webHidden/>
          </w:rPr>
          <w:fldChar w:fldCharType="begin"/>
        </w:r>
        <w:r w:rsidR="001D5B1A">
          <w:rPr>
            <w:noProof/>
            <w:webHidden/>
          </w:rPr>
          <w:instrText xml:space="preserve"> PAGEREF _Toc396500425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B57C4B" w:rsidP="003A2CE3">
      <w:pPr>
        <w:pStyle w:val="30"/>
        <w:tabs>
          <w:tab w:val="left" w:pos="1680"/>
          <w:tab w:val="right" w:leader="dot" w:pos="9060"/>
        </w:tabs>
        <w:ind w:firstLine="400"/>
        <w:rPr>
          <w:rFonts w:asciiTheme="minorHAnsi" w:eastAsiaTheme="minorEastAsia" w:hAnsiTheme="minorHAnsi" w:cstheme="minorBidi"/>
          <w:i w:val="0"/>
          <w:iCs w:val="0"/>
          <w:noProof/>
          <w:sz w:val="21"/>
          <w:szCs w:val="22"/>
        </w:rPr>
      </w:pPr>
      <w:hyperlink w:anchor="_Toc396500426" w:history="1">
        <w:r w:rsidR="001D5B1A" w:rsidRPr="00F8168B">
          <w:rPr>
            <w:rStyle w:val="a3"/>
            <w:noProof/>
          </w:rPr>
          <w:t>6.2.2</w:t>
        </w:r>
        <w:r w:rsidR="001D5B1A">
          <w:rPr>
            <w:rFonts w:asciiTheme="minorHAnsi" w:eastAsiaTheme="minorEastAsia" w:hAnsiTheme="minorHAnsi" w:cstheme="minorBidi"/>
            <w:i w:val="0"/>
            <w:iCs w:val="0"/>
            <w:noProof/>
            <w:sz w:val="21"/>
            <w:szCs w:val="22"/>
          </w:rPr>
          <w:tab/>
        </w:r>
        <w:r w:rsidR="001D5B1A" w:rsidRPr="00F8168B">
          <w:rPr>
            <w:rStyle w:val="a3"/>
            <w:rFonts w:hint="eastAsia"/>
            <w:noProof/>
          </w:rPr>
          <w:t>解决方法</w:t>
        </w:r>
        <w:r w:rsidR="001D5B1A">
          <w:rPr>
            <w:noProof/>
            <w:webHidden/>
          </w:rPr>
          <w:tab/>
        </w:r>
        <w:r w:rsidR="001D5B1A">
          <w:rPr>
            <w:noProof/>
            <w:webHidden/>
          </w:rPr>
          <w:fldChar w:fldCharType="begin"/>
        </w:r>
        <w:r w:rsidR="001D5B1A">
          <w:rPr>
            <w:noProof/>
            <w:webHidden/>
          </w:rPr>
          <w:instrText xml:space="preserve"> PAGEREF _Toc396500426 \h </w:instrText>
        </w:r>
        <w:r w:rsidR="001D5B1A">
          <w:rPr>
            <w:noProof/>
            <w:webHidden/>
          </w:rPr>
        </w:r>
        <w:r w:rsidR="001D5B1A">
          <w:rPr>
            <w:noProof/>
            <w:webHidden/>
          </w:rPr>
          <w:fldChar w:fldCharType="separate"/>
        </w:r>
        <w:r w:rsidR="001D5B1A">
          <w:rPr>
            <w:noProof/>
            <w:webHidden/>
          </w:rPr>
          <w:t>7</w:t>
        </w:r>
        <w:r w:rsidR="001D5B1A">
          <w:rPr>
            <w:noProof/>
            <w:webHidden/>
          </w:rPr>
          <w:fldChar w:fldCharType="end"/>
        </w:r>
      </w:hyperlink>
    </w:p>
    <w:p w:rsidR="001D5B1A" w:rsidRDefault="00B57C4B">
      <w:pPr>
        <w:pStyle w:val="10"/>
        <w:rPr>
          <w:rFonts w:asciiTheme="minorHAnsi" w:hAnsiTheme="minorHAnsi" w:cstheme="minorBidi"/>
          <w:b w:val="0"/>
          <w:bCs w:val="0"/>
          <w:caps w:val="0"/>
          <w:szCs w:val="22"/>
        </w:rPr>
      </w:pPr>
      <w:hyperlink w:anchor="_Toc396500427" w:history="1">
        <w:r w:rsidR="001D5B1A" w:rsidRPr="00F8168B">
          <w:rPr>
            <w:rStyle w:val="a3"/>
          </w:rPr>
          <w:t>7</w:t>
        </w:r>
        <w:r w:rsidR="001D5B1A">
          <w:rPr>
            <w:rFonts w:asciiTheme="minorHAnsi" w:hAnsiTheme="minorHAnsi" w:cstheme="minorBidi"/>
            <w:b w:val="0"/>
            <w:bCs w:val="0"/>
            <w:caps w:val="0"/>
            <w:szCs w:val="22"/>
          </w:rPr>
          <w:tab/>
        </w:r>
        <w:r w:rsidR="001D5B1A" w:rsidRPr="00F8168B">
          <w:rPr>
            <w:rStyle w:val="a3"/>
            <w:rFonts w:hint="eastAsia"/>
          </w:rPr>
          <w:t>质量保证</w:t>
        </w:r>
        <w:r w:rsidR="001D5B1A">
          <w:rPr>
            <w:webHidden/>
          </w:rPr>
          <w:tab/>
        </w:r>
        <w:r w:rsidR="001D5B1A">
          <w:rPr>
            <w:webHidden/>
          </w:rPr>
          <w:fldChar w:fldCharType="begin"/>
        </w:r>
        <w:r w:rsidR="001D5B1A">
          <w:rPr>
            <w:webHidden/>
          </w:rPr>
          <w:instrText xml:space="preserve"> PAGEREF _Toc396500427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28" w:history="1">
        <w:r w:rsidR="001D5B1A" w:rsidRPr="00F8168B">
          <w:rPr>
            <w:rStyle w:val="a3"/>
          </w:rPr>
          <w:t>7.1</w:t>
        </w:r>
        <w:r w:rsidR="001D5B1A">
          <w:rPr>
            <w:rFonts w:asciiTheme="minorHAnsi" w:eastAsiaTheme="minorEastAsia" w:hAnsiTheme="minorHAnsi" w:cstheme="minorBidi"/>
            <w:smallCaps w:val="0"/>
            <w:sz w:val="21"/>
            <w:szCs w:val="22"/>
          </w:rPr>
          <w:tab/>
        </w:r>
        <w:r w:rsidR="001D5B1A" w:rsidRPr="00F8168B">
          <w:rPr>
            <w:rStyle w:val="a3"/>
            <w:rFonts w:hint="eastAsia"/>
          </w:rPr>
          <w:t>质量管理职责</w:t>
        </w:r>
        <w:r w:rsidR="001D5B1A">
          <w:rPr>
            <w:webHidden/>
          </w:rPr>
          <w:tab/>
        </w:r>
        <w:r w:rsidR="001D5B1A">
          <w:rPr>
            <w:webHidden/>
          </w:rPr>
          <w:fldChar w:fldCharType="begin"/>
        </w:r>
        <w:r w:rsidR="001D5B1A">
          <w:rPr>
            <w:webHidden/>
          </w:rPr>
          <w:instrText xml:space="preserve"> PAGEREF _Toc396500428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29" w:history="1">
        <w:r w:rsidR="001D5B1A" w:rsidRPr="00F8168B">
          <w:rPr>
            <w:rStyle w:val="a3"/>
          </w:rPr>
          <w:t>7.2</w:t>
        </w:r>
        <w:r w:rsidR="001D5B1A">
          <w:rPr>
            <w:rFonts w:asciiTheme="minorHAnsi" w:eastAsiaTheme="minorEastAsia" w:hAnsiTheme="minorHAnsi" w:cstheme="minorBidi"/>
            <w:smallCaps w:val="0"/>
            <w:sz w:val="21"/>
            <w:szCs w:val="22"/>
          </w:rPr>
          <w:tab/>
        </w:r>
        <w:r w:rsidR="001D5B1A" w:rsidRPr="00F8168B">
          <w:rPr>
            <w:rStyle w:val="a3"/>
            <w:rFonts w:hint="eastAsia"/>
          </w:rPr>
          <w:t>质量控制</w:t>
        </w:r>
        <w:r w:rsidR="001D5B1A">
          <w:rPr>
            <w:webHidden/>
          </w:rPr>
          <w:tab/>
        </w:r>
        <w:r w:rsidR="001D5B1A">
          <w:rPr>
            <w:webHidden/>
          </w:rPr>
          <w:fldChar w:fldCharType="begin"/>
        </w:r>
        <w:r w:rsidR="001D5B1A">
          <w:rPr>
            <w:webHidden/>
          </w:rPr>
          <w:instrText xml:space="preserve"> PAGEREF _Toc396500429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30" w:history="1">
        <w:r w:rsidR="001D5B1A" w:rsidRPr="00F8168B">
          <w:rPr>
            <w:rStyle w:val="a3"/>
          </w:rPr>
          <w:t>7.3</w:t>
        </w:r>
        <w:r w:rsidR="001D5B1A">
          <w:rPr>
            <w:rFonts w:asciiTheme="minorHAnsi" w:eastAsiaTheme="minorEastAsia" w:hAnsiTheme="minorHAnsi" w:cstheme="minorBidi"/>
            <w:smallCaps w:val="0"/>
            <w:sz w:val="21"/>
            <w:szCs w:val="22"/>
          </w:rPr>
          <w:tab/>
        </w:r>
        <w:r w:rsidR="001D5B1A" w:rsidRPr="00F8168B">
          <w:rPr>
            <w:rStyle w:val="a3"/>
            <w:rFonts w:hint="eastAsia"/>
          </w:rPr>
          <w:t>评审记录</w:t>
        </w:r>
        <w:r w:rsidR="001D5B1A">
          <w:rPr>
            <w:webHidden/>
          </w:rPr>
          <w:tab/>
        </w:r>
        <w:r w:rsidR="001D5B1A">
          <w:rPr>
            <w:webHidden/>
          </w:rPr>
          <w:fldChar w:fldCharType="begin"/>
        </w:r>
        <w:r w:rsidR="001D5B1A">
          <w:rPr>
            <w:webHidden/>
          </w:rPr>
          <w:instrText xml:space="preserve"> PAGEREF _Toc396500430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pPr>
        <w:pStyle w:val="10"/>
        <w:rPr>
          <w:rFonts w:asciiTheme="minorHAnsi" w:hAnsiTheme="minorHAnsi" w:cstheme="minorBidi"/>
          <w:b w:val="0"/>
          <w:bCs w:val="0"/>
          <w:caps w:val="0"/>
          <w:szCs w:val="22"/>
        </w:rPr>
      </w:pPr>
      <w:hyperlink w:anchor="_Toc396500431" w:history="1">
        <w:r w:rsidR="001D5B1A" w:rsidRPr="00F8168B">
          <w:rPr>
            <w:rStyle w:val="a3"/>
          </w:rPr>
          <w:t>8</w:t>
        </w:r>
        <w:r w:rsidR="001D5B1A">
          <w:rPr>
            <w:rFonts w:asciiTheme="minorHAnsi" w:hAnsiTheme="minorHAnsi" w:cstheme="minorBidi"/>
            <w:b w:val="0"/>
            <w:bCs w:val="0"/>
            <w:caps w:val="0"/>
            <w:szCs w:val="22"/>
          </w:rPr>
          <w:tab/>
        </w:r>
        <w:r w:rsidR="001D5B1A" w:rsidRPr="00F8168B">
          <w:rPr>
            <w:rStyle w:val="a3"/>
            <w:rFonts w:hint="eastAsia"/>
          </w:rPr>
          <w:t>交付清单</w:t>
        </w:r>
        <w:r w:rsidR="001D5B1A">
          <w:rPr>
            <w:webHidden/>
          </w:rPr>
          <w:tab/>
        </w:r>
        <w:r w:rsidR="001D5B1A">
          <w:rPr>
            <w:webHidden/>
          </w:rPr>
          <w:fldChar w:fldCharType="begin"/>
        </w:r>
        <w:r w:rsidR="001D5B1A">
          <w:rPr>
            <w:webHidden/>
          </w:rPr>
          <w:instrText xml:space="preserve"> PAGEREF _Toc396500431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32" w:history="1">
        <w:r w:rsidR="001D5B1A" w:rsidRPr="00F8168B">
          <w:rPr>
            <w:rStyle w:val="a3"/>
          </w:rPr>
          <w:t>8.1</w:t>
        </w:r>
        <w:r w:rsidR="001D5B1A">
          <w:rPr>
            <w:rFonts w:asciiTheme="minorHAnsi" w:eastAsiaTheme="minorEastAsia" w:hAnsiTheme="minorHAnsi" w:cstheme="minorBidi"/>
            <w:smallCaps w:val="0"/>
            <w:sz w:val="21"/>
            <w:szCs w:val="22"/>
          </w:rPr>
          <w:tab/>
        </w:r>
        <w:r w:rsidR="001D5B1A" w:rsidRPr="00F8168B">
          <w:rPr>
            <w:rStyle w:val="a3"/>
            <w:rFonts w:hint="eastAsia"/>
          </w:rPr>
          <w:t>硬件清单</w:t>
        </w:r>
        <w:r w:rsidR="001D5B1A">
          <w:rPr>
            <w:webHidden/>
          </w:rPr>
          <w:tab/>
        </w:r>
        <w:r w:rsidR="001D5B1A">
          <w:rPr>
            <w:webHidden/>
          </w:rPr>
          <w:fldChar w:fldCharType="begin"/>
        </w:r>
        <w:r w:rsidR="001D5B1A">
          <w:rPr>
            <w:webHidden/>
          </w:rPr>
          <w:instrText xml:space="preserve"> PAGEREF _Toc396500432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33" w:history="1">
        <w:r w:rsidR="001D5B1A" w:rsidRPr="00F8168B">
          <w:rPr>
            <w:rStyle w:val="a3"/>
          </w:rPr>
          <w:t>8.2</w:t>
        </w:r>
        <w:r w:rsidR="001D5B1A">
          <w:rPr>
            <w:rFonts w:asciiTheme="minorHAnsi" w:eastAsiaTheme="minorEastAsia" w:hAnsiTheme="minorHAnsi" w:cstheme="minorBidi"/>
            <w:smallCaps w:val="0"/>
            <w:sz w:val="21"/>
            <w:szCs w:val="22"/>
          </w:rPr>
          <w:tab/>
        </w:r>
        <w:r w:rsidR="001D5B1A" w:rsidRPr="00F8168B">
          <w:rPr>
            <w:rStyle w:val="a3"/>
            <w:rFonts w:hint="eastAsia"/>
          </w:rPr>
          <w:t>软件清单</w:t>
        </w:r>
        <w:r w:rsidR="001D5B1A">
          <w:rPr>
            <w:webHidden/>
          </w:rPr>
          <w:tab/>
        </w:r>
        <w:r w:rsidR="001D5B1A">
          <w:rPr>
            <w:webHidden/>
          </w:rPr>
          <w:fldChar w:fldCharType="begin"/>
        </w:r>
        <w:r w:rsidR="001D5B1A">
          <w:rPr>
            <w:webHidden/>
          </w:rPr>
          <w:instrText xml:space="preserve"> PAGEREF _Toc396500433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rsidP="003A2CE3">
      <w:pPr>
        <w:pStyle w:val="20"/>
        <w:ind w:firstLine="480"/>
        <w:rPr>
          <w:rFonts w:asciiTheme="minorHAnsi" w:eastAsiaTheme="minorEastAsia" w:hAnsiTheme="minorHAnsi" w:cstheme="minorBidi"/>
          <w:smallCaps w:val="0"/>
          <w:sz w:val="21"/>
          <w:szCs w:val="22"/>
        </w:rPr>
      </w:pPr>
      <w:hyperlink w:anchor="_Toc396500434" w:history="1">
        <w:r w:rsidR="001D5B1A" w:rsidRPr="00F8168B">
          <w:rPr>
            <w:rStyle w:val="a3"/>
          </w:rPr>
          <w:t>8.3</w:t>
        </w:r>
        <w:r w:rsidR="001D5B1A">
          <w:rPr>
            <w:rFonts w:asciiTheme="minorHAnsi" w:eastAsiaTheme="minorEastAsia" w:hAnsiTheme="minorHAnsi" w:cstheme="minorBidi"/>
            <w:smallCaps w:val="0"/>
            <w:sz w:val="21"/>
            <w:szCs w:val="22"/>
          </w:rPr>
          <w:tab/>
        </w:r>
        <w:r w:rsidR="001D5B1A" w:rsidRPr="00F8168B">
          <w:rPr>
            <w:rStyle w:val="a3"/>
            <w:rFonts w:hint="eastAsia"/>
          </w:rPr>
          <w:t>文档资料</w:t>
        </w:r>
        <w:r w:rsidR="001D5B1A">
          <w:rPr>
            <w:webHidden/>
          </w:rPr>
          <w:tab/>
        </w:r>
        <w:r w:rsidR="001D5B1A">
          <w:rPr>
            <w:webHidden/>
          </w:rPr>
          <w:fldChar w:fldCharType="begin"/>
        </w:r>
        <w:r w:rsidR="001D5B1A">
          <w:rPr>
            <w:webHidden/>
          </w:rPr>
          <w:instrText xml:space="preserve"> PAGEREF _Toc396500434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pPr>
        <w:pStyle w:val="10"/>
        <w:rPr>
          <w:rFonts w:asciiTheme="minorHAnsi" w:hAnsiTheme="minorHAnsi" w:cstheme="minorBidi"/>
          <w:b w:val="0"/>
          <w:bCs w:val="0"/>
          <w:caps w:val="0"/>
          <w:szCs w:val="22"/>
        </w:rPr>
      </w:pPr>
      <w:hyperlink w:anchor="_Toc396500435" w:history="1">
        <w:r w:rsidR="001D5B1A" w:rsidRPr="00F8168B">
          <w:rPr>
            <w:rStyle w:val="a3"/>
          </w:rPr>
          <w:t>9</w:t>
        </w:r>
        <w:r w:rsidR="001D5B1A">
          <w:rPr>
            <w:rFonts w:asciiTheme="minorHAnsi" w:hAnsiTheme="minorHAnsi" w:cstheme="minorBidi"/>
            <w:b w:val="0"/>
            <w:bCs w:val="0"/>
            <w:caps w:val="0"/>
            <w:szCs w:val="22"/>
          </w:rPr>
          <w:tab/>
        </w:r>
        <w:r w:rsidR="001D5B1A" w:rsidRPr="00F8168B">
          <w:rPr>
            <w:rStyle w:val="a3"/>
            <w:rFonts w:hint="eastAsia"/>
          </w:rPr>
          <w:t>符合性对照表</w:t>
        </w:r>
        <w:r w:rsidR="001D5B1A">
          <w:rPr>
            <w:webHidden/>
          </w:rPr>
          <w:tab/>
        </w:r>
        <w:r w:rsidR="001D5B1A">
          <w:rPr>
            <w:webHidden/>
          </w:rPr>
          <w:fldChar w:fldCharType="begin"/>
        </w:r>
        <w:r w:rsidR="001D5B1A">
          <w:rPr>
            <w:webHidden/>
          </w:rPr>
          <w:instrText xml:space="preserve"> PAGEREF _Toc396500435 \h </w:instrText>
        </w:r>
        <w:r w:rsidR="001D5B1A">
          <w:rPr>
            <w:webHidden/>
          </w:rPr>
        </w:r>
        <w:r w:rsidR="001D5B1A">
          <w:rPr>
            <w:webHidden/>
          </w:rPr>
          <w:fldChar w:fldCharType="separate"/>
        </w:r>
        <w:r w:rsidR="001D5B1A">
          <w:rPr>
            <w:webHidden/>
          </w:rPr>
          <w:t>7</w:t>
        </w:r>
        <w:r w:rsidR="001D5B1A">
          <w:rPr>
            <w:webHidden/>
          </w:rPr>
          <w:fldChar w:fldCharType="end"/>
        </w:r>
      </w:hyperlink>
    </w:p>
    <w:p w:rsidR="001D5B1A" w:rsidRDefault="00B57C4B">
      <w:pPr>
        <w:pStyle w:val="10"/>
        <w:rPr>
          <w:rFonts w:asciiTheme="minorHAnsi" w:hAnsiTheme="minorHAnsi" w:cstheme="minorBidi"/>
          <w:b w:val="0"/>
          <w:bCs w:val="0"/>
          <w:caps w:val="0"/>
          <w:szCs w:val="22"/>
        </w:rPr>
      </w:pPr>
      <w:hyperlink w:anchor="_Toc396500436" w:history="1">
        <w:r w:rsidR="001D5B1A" w:rsidRPr="00F8168B">
          <w:rPr>
            <w:rStyle w:val="a3"/>
          </w:rPr>
          <w:t>10</w:t>
        </w:r>
        <w:r w:rsidR="001D5B1A">
          <w:rPr>
            <w:rFonts w:asciiTheme="minorHAnsi" w:hAnsiTheme="minorHAnsi" w:cstheme="minorBidi"/>
            <w:b w:val="0"/>
            <w:bCs w:val="0"/>
            <w:caps w:val="0"/>
            <w:szCs w:val="22"/>
          </w:rPr>
          <w:tab/>
        </w:r>
        <w:r w:rsidR="001D5B1A" w:rsidRPr="00F8168B">
          <w:rPr>
            <w:rStyle w:val="a3"/>
            <w:rFonts w:hint="eastAsia"/>
          </w:rPr>
          <w:t>结论</w:t>
        </w:r>
        <w:r w:rsidR="001D5B1A">
          <w:rPr>
            <w:webHidden/>
          </w:rPr>
          <w:tab/>
        </w:r>
        <w:r w:rsidR="001D5B1A">
          <w:rPr>
            <w:webHidden/>
          </w:rPr>
          <w:fldChar w:fldCharType="begin"/>
        </w:r>
        <w:r w:rsidR="001D5B1A">
          <w:rPr>
            <w:webHidden/>
          </w:rPr>
          <w:instrText xml:space="preserve"> PAGEREF _Toc396500436 \h </w:instrText>
        </w:r>
        <w:r w:rsidR="001D5B1A">
          <w:rPr>
            <w:webHidden/>
          </w:rPr>
        </w:r>
        <w:r w:rsidR="001D5B1A">
          <w:rPr>
            <w:webHidden/>
          </w:rPr>
          <w:fldChar w:fldCharType="separate"/>
        </w:r>
        <w:r w:rsidR="001D5B1A">
          <w:rPr>
            <w:webHidden/>
          </w:rPr>
          <w:t>8</w:t>
        </w:r>
        <w:r w:rsidR="001D5B1A">
          <w:rPr>
            <w:webHidden/>
          </w:rPr>
          <w:fldChar w:fldCharType="end"/>
        </w:r>
      </w:hyperlink>
    </w:p>
    <w:p w:rsidR="001D5B1A" w:rsidRDefault="00B57C4B">
      <w:pPr>
        <w:pStyle w:val="10"/>
        <w:rPr>
          <w:rFonts w:asciiTheme="minorHAnsi" w:hAnsiTheme="minorHAnsi" w:cstheme="minorBidi"/>
          <w:b w:val="0"/>
          <w:bCs w:val="0"/>
          <w:caps w:val="0"/>
          <w:szCs w:val="22"/>
        </w:rPr>
      </w:pPr>
      <w:hyperlink w:anchor="_Toc396500437" w:history="1">
        <w:r w:rsidR="001D5B1A" w:rsidRPr="00F8168B">
          <w:rPr>
            <w:rStyle w:val="a3"/>
            <w:rFonts w:hint="eastAsia"/>
          </w:rPr>
          <w:t>版本记录</w:t>
        </w:r>
        <w:r w:rsidR="001D5B1A">
          <w:rPr>
            <w:webHidden/>
          </w:rPr>
          <w:tab/>
        </w:r>
        <w:r w:rsidR="001D5B1A">
          <w:rPr>
            <w:webHidden/>
          </w:rPr>
          <w:fldChar w:fldCharType="begin"/>
        </w:r>
        <w:r w:rsidR="001D5B1A">
          <w:rPr>
            <w:webHidden/>
          </w:rPr>
          <w:instrText xml:space="preserve"> PAGEREF _Toc396500437 \h </w:instrText>
        </w:r>
        <w:r w:rsidR="001D5B1A">
          <w:rPr>
            <w:webHidden/>
          </w:rPr>
        </w:r>
        <w:r w:rsidR="001D5B1A">
          <w:rPr>
            <w:webHidden/>
          </w:rPr>
          <w:fldChar w:fldCharType="separate"/>
        </w:r>
        <w:r w:rsidR="001D5B1A">
          <w:rPr>
            <w:webHidden/>
          </w:rPr>
          <w:t>9</w:t>
        </w:r>
        <w:r w:rsidR="001D5B1A">
          <w:rPr>
            <w:webHidden/>
          </w:rPr>
          <w:fldChar w:fldCharType="end"/>
        </w:r>
      </w:hyperlink>
    </w:p>
    <w:p w:rsidR="00D60A38" w:rsidRDefault="00515489" w:rsidP="001D5B1A">
      <w:pPr>
        <w:pStyle w:val="20"/>
        <w:ind w:firstLine="480"/>
        <w:rPr>
          <w:rStyle w:val="a3"/>
          <w:rFonts w:asciiTheme="minorEastAsia" w:eastAsiaTheme="minorEastAsia" w:hAnsiTheme="minorEastAsia"/>
        </w:rPr>
      </w:pPr>
      <w:r w:rsidRPr="0097094E">
        <w:rPr>
          <w:rStyle w:val="a3"/>
          <w:rFonts w:asciiTheme="minorEastAsia" w:eastAsiaTheme="minorEastAsia" w:hAnsiTheme="minorEastAsia"/>
        </w:rPr>
        <w:fldChar w:fldCharType="end"/>
      </w:r>
    </w:p>
    <w:p w:rsidR="00012F79" w:rsidRDefault="00012F79">
      <w:pPr>
        <w:widowControl/>
        <w:adjustRightInd/>
        <w:spacing w:line="240" w:lineRule="auto"/>
        <w:ind w:firstLineChars="0" w:firstLine="0"/>
        <w:jc w:val="left"/>
        <w:rPr>
          <w:rStyle w:val="a3"/>
          <w:rFonts w:asciiTheme="minorEastAsia" w:eastAsiaTheme="minorEastAsia" w:hAnsiTheme="minorEastAsia"/>
        </w:rPr>
      </w:pPr>
      <w:r>
        <w:rPr>
          <w:rStyle w:val="a3"/>
          <w:rFonts w:asciiTheme="minorEastAsia" w:eastAsiaTheme="minorEastAsia" w:hAnsiTheme="minorEastAsia"/>
        </w:rPr>
        <w:br w:type="page"/>
      </w:r>
    </w:p>
    <w:p w:rsidR="006B583D" w:rsidRDefault="006B583D" w:rsidP="00D60A38">
      <w:pPr>
        <w:pStyle w:val="1"/>
      </w:pPr>
      <w:bookmarkStart w:id="13" w:name="_Toc396500393"/>
      <w:r w:rsidRPr="00D60A38">
        <w:rPr>
          <w:rFonts w:hint="eastAsia"/>
        </w:rPr>
        <w:lastRenderedPageBreak/>
        <w:t>引言</w:t>
      </w:r>
      <w:bookmarkEnd w:id="13"/>
    </w:p>
    <w:p w:rsidR="00061CB2" w:rsidRDefault="00061CB2" w:rsidP="00E11AC9">
      <w:pPr>
        <w:pStyle w:val="2"/>
        <w:ind w:left="482" w:hanging="482"/>
      </w:pPr>
      <w:bookmarkStart w:id="14" w:name="_Toc396500394"/>
      <w:r>
        <w:rPr>
          <w:rFonts w:hint="eastAsia"/>
        </w:rPr>
        <w:t>文档概述</w:t>
      </w:r>
      <w:bookmarkEnd w:id="14"/>
    </w:p>
    <w:p w:rsidR="00061CB2" w:rsidRPr="00061CB2" w:rsidRDefault="00061CB2" w:rsidP="00061CB2">
      <w:pPr>
        <w:ind w:firstLine="480"/>
      </w:pPr>
      <w:r>
        <w:rPr>
          <w:rFonts w:hint="eastAsia"/>
        </w:rPr>
        <w:t>软件虚拟开发环境研制技术总结报告</w:t>
      </w:r>
      <w:r w:rsidR="008123BA">
        <w:rPr>
          <w:rFonts w:hint="eastAsia"/>
        </w:rPr>
        <w:t>是对软件虚拟开发环境项目的研制总结，对项目全开发周期进行技术层面的总结，</w:t>
      </w:r>
      <w:r w:rsidR="00E23614">
        <w:rPr>
          <w:rFonts w:hint="eastAsia"/>
        </w:rPr>
        <w:t>为</w:t>
      </w:r>
      <w:r w:rsidR="008123BA">
        <w:rPr>
          <w:rFonts w:hint="eastAsia"/>
        </w:rPr>
        <w:t>设备和系统升级或后续版本</w:t>
      </w:r>
      <w:r w:rsidR="00E23614">
        <w:rPr>
          <w:rFonts w:hint="eastAsia"/>
        </w:rPr>
        <w:t>的</w:t>
      </w:r>
      <w:r w:rsidR="008123BA">
        <w:rPr>
          <w:rFonts w:hint="eastAsia"/>
        </w:rPr>
        <w:t>开发提供指导意见，并作为系统维护人员使用的参考文档。</w:t>
      </w:r>
    </w:p>
    <w:p w:rsidR="0026696A" w:rsidRPr="0026696A" w:rsidRDefault="0071363F" w:rsidP="00E11AC9">
      <w:pPr>
        <w:pStyle w:val="2"/>
        <w:ind w:left="482" w:hanging="482"/>
      </w:pPr>
      <w:bookmarkStart w:id="15" w:name="_Toc396500395"/>
      <w:r>
        <w:rPr>
          <w:rFonts w:hint="eastAsia"/>
        </w:rPr>
        <w:t>项目背景</w:t>
      </w:r>
      <w:bookmarkEnd w:id="15"/>
    </w:p>
    <w:p w:rsidR="00F605FA" w:rsidRDefault="00F605FA" w:rsidP="00F605FA">
      <w:pPr>
        <w:ind w:firstLine="480"/>
      </w:pPr>
      <w:r>
        <w:rPr>
          <w:rFonts w:hint="eastAsia"/>
        </w:rPr>
        <w:t>软件虚拟开发环境项目</w:t>
      </w:r>
      <w:r w:rsidRPr="00126CC2">
        <w:rPr>
          <w:rFonts w:hint="eastAsia"/>
        </w:rPr>
        <w:t>是为</w:t>
      </w:r>
      <w:r w:rsidR="00BC164D">
        <w:rPr>
          <w:rFonts w:hint="eastAsia"/>
        </w:rPr>
        <w:t>XX</w:t>
      </w:r>
      <w:r w:rsidR="00BC164D">
        <w:rPr>
          <w:rFonts w:hint="eastAsia"/>
        </w:rPr>
        <w:t>客户</w:t>
      </w:r>
      <w:r w:rsidRPr="00126CC2">
        <w:rPr>
          <w:rFonts w:hint="eastAsia"/>
        </w:rPr>
        <w:t>定制</w:t>
      </w:r>
      <w:r>
        <w:rPr>
          <w:rFonts w:hint="eastAsia"/>
        </w:rPr>
        <w:t>开发</w:t>
      </w:r>
      <w:r w:rsidR="00F871D2">
        <w:rPr>
          <w:rFonts w:hint="eastAsia"/>
        </w:rPr>
        <w:t>虚拟软件平台</w:t>
      </w:r>
      <w:r>
        <w:rPr>
          <w:rFonts w:hint="eastAsia"/>
        </w:rPr>
        <w:t>的项目，项目完成</w:t>
      </w:r>
      <w:r w:rsidRPr="00126CC2">
        <w:rPr>
          <w:rFonts w:hint="eastAsia"/>
        </w:rPr>
        <w:t>PPC7448</w:t>
      </w:r>
      <w:r w:rsidRPr="00126CC2">
        <w:rPr>
          <w:rFonts w:hint="eastAsia"/>
        </w:rPr>
        <w:t>处理器、桥片</w:t>
      </w:r>
      <w:r w:rsidRPr="00126CC2">
        <w:rPr>
          <w:rFonts w:hint="eastAsia"/>
        </w:rPr>
        <w:t>Marvell MV64560</w:t>
      </w:r>
      <w:r w:rsidRPr="00126CC2">
        <w:rPr>
          <w:rFonts w:hint="eastAsia"/>
        </w:rPr>
        <w:t>、</w:t>
      </w:r>
      <w:r w:rsidRPr="00126CC2">
        <w:rPr>
          <w:rFonts w:hint="eastAsia"/>
        </w:rPr>
        <w:t>ARINC 664</w:t>
      </w:r>
      <w:r w:rsidRPr="00126CC2">
        <w:rPr>
          <w:rFonts w:hint="eastAsia"/>
        </w:rPr>
        <w:t>和</w:t>
      </w:r>
      <w:r w:rsidRPr="00126CC2">
        <w:rPr>
          <w:rFonts w:hint="eastAsia"/>
        </w:rPr>
        <w:t>RDC</w:t>
      </w:r>
      <w:r w:rsidRPr="00126CC2">
        <w:rPr>
          <w:rFonts w:hint="eastAsia"/>
        </w:rPr>
        <w:t>等模型</w:t>
      </w:r>
      <w:r>
        <w:rPr>
          <w:rFonts w:hint="eastAsia"/>
        </w:rPr>
        <w:t>的开发工作，由北京华力创通科技股份有限公司（以下简称华力创通）基于</w:t>
      </w:r>
      <w:r w:rsidRPr="00126CC2">
        <w:rPr>
          <w:rFonts w:hint="eastAsia"/>
        </w:rPr>
        <w:t>风河公司</w:t>
      </w:r>
      <w:r w:rsidRPr="00126CC2">
        <w:rPr>
          <w:rFonts w:hint="eastAsia"/>
        </w:rPr>
        <w:t>SIMICS</w:t>
      </w:r>
      <w:r w:rsidRPr="00126CC2">
        <w:rPr>
          <w:rFonts w:hint="eastAsia"/>
        </w:rPr>
        <w:t>仿真开发平台</w:t>
      </w:r>
      <w:r>
        <w:rPr>
          <w:rFonts w:hint="eastAsia"/>
        </w:rPr>
        <w:t>研制完成。</w:t>
      </w:r>
    </w:p>
    <w:p w:rsidR="00F605FA" w:rsidRDefault="00F605FA" w:rsidP="00F605FA">
      <w:pPr>
        <w:ind w:firstLine="480"/>
      </w:pPr>
      <w:r>
        <w:rPr>
          <w:rFonts w:hint="eastAsia"/>
        </w:rPr>
        <w:t>用户可以在未实现硬件的前提下，</w:t>
      </w:r>
      <w:r w:rsidRPr="00126CC2">
        <w:rPr>
          <w:rFonts w:hint="eastAsia"/>
        </w:rPr>
        <w:t>使用此套虚拟</w:t>
      </w:r>
      <w:r>
        <w:rPr>
          <w:rFonts w:hint="eastAsia"/>
        </w:rPr>
        <w:t>开发</w:t>
      </w:r>
      <w:r w:rsidRPr="00126CC2">
        <w:rPr>
          <w:rFonts w:hint="eastAsia"/>
        </w:rPr>
        <w:t>环境</w:t>
      </w:r>
      <w:r>
        <w:rPr>
          <w:rFonts w:hint="eastAsia"/>
        </w:rPr>
        <w:t>来</w:t>
      </w:r>
      <w:r w:rsidRPr="00126CC2">
        <w:rPr>
          <w:rFonts w:hint="eastAsia"/>
        </w:rPr>
        <w:t>开发、验证基于虚拟化航空</w:t>
      </w:r>
      <w:r w:rsidRPr="00126CC2">
        <w:rPr>
          <w:rFonts w:hint="eastAsia"/>
        </w:rPr>
        <w:t>IMA</w:t>
      </w:r>
      <w:r w:rsidRPr="00126CC2">
        <w:rPr>
          <w:rFonts w:hint="eastAsia"/>
        </w:rPr>
        <w:t>计算机的应用，</w:t>
      </w:r>
      <w:r>
        <w:rPr>
          <w:rFonts w:hint="eastAsia"/>
        </w:rPr>
        <w:t>目的是：</w:t>
      </w:r>
    </w:p>
    <w:p w:rsidR="00F605FA" w:rsidRDefault="00F605FA" w:rsidP="00B57C4B">
      <w:pPr>
        <w:pStyle w:val="ac"/>
        <w:numPr>
          <w:ilvl w:val="0"/>
          <w:numId w:val="2"/>
        </w:numPr>
        <w:ind w:firstLineChars="0"/>
      </w:pPr>
      <w:r>
        <w:rPr>
          <w:rFonts w:hint="eastAsia"/>
        </w:rPr>
        <w:t>使</w:t>
      </w:r>
      <w:r w:rsidRPr="00126CC2">
        <w:t>软件开发和</w:t>
      </w:r>
      <w:r w:rsidRPr="00126CC2">
        <w:rPr>
          <w:rFonts w:hint="eastAsia"/>
        </w:rPr>
        <w:t>硬件</w:t>
      </w:r>
      <w:r w:rsidRPr="00126CC2">
        <w:t>设计可以同步开展，软件开发的进度不用受制于硬件状态</w:t>
      </w:r>
      <w:r>
        <w:rPr>
          <w:rFonts w:hint="eastAsia"/>
        </w:rPr>
        <w:t>；</w:t>
      </w:r>
    </w:p>
    <w:p w:rsidR="00F605FA" w:rsidRDefault="00F605FA" w:rsidP="00B57C4B">
      <w:pPr>
        <w:pStyle w:val="ac"/>
        <w:numPr>
          <w:ilvl w:val="0"/>
          <w:numId w:val="2"/>
        </w:numPr>
        <w:ind w:firstLineChars="0"/>
      </w:pPr>
      <w:r w:rsidRPr="00126CC2">
        <w:t>软件设计中一些潜在的</w:t>
      </w:r>
      <w:r w:rsidRPr="00126CC2">
        <w:rPr>
          <w:rFonts w:hint="eastAsia"/>
        </w:rPr>
        <w:t>错误</w:t>
      </w:r>
      <w:r w:rsidRPr="00126CC2">
        <w:t>和</w:t>
      </w:r>
      <w:r w:rsidRPr="00126CC2">
        <w:rPr>
          <w:rFonts w:hint="eastAsia"/>
        </w:rPr>
        <w:t>运行时</w:t>
      </w:r>
      <w:r w:rsidRPr="00126CC2">
        <w:t>故障可</w:t>
      </w:r>
      <w:r w:rsidRPr="00126CC2">
        <w:rPr>
          <w:rFonts w:hint="eastAsia"/>
        </w:rPr>
        <w:t>以</w:t>
      </w:r>
      <w:r w:rsidRPr="00126CC2">
        <w:t>在虚拟平台</w:t>
      </w:r>
      <w:r w:rsidRPr="00126CC2">
        <w:rPr>
          <w:rFonts w:hint="eastAsia"/>
        </w:rPr>
        <w:t>上</w:t>
      </w:r>
      <w:r w:rsidRPr="00126CC2">
        <w:t>提前暴露出来</w:t>
      </w:r>
      <w:r w:rsidRPr="00126CC2">
        <w:rPr>
          <w:rFonts w:hint="eastAsia"/>
        </w:rPr>
        <w:t>，从而减少软件设计周期并降低风险，</w:t>
      </w:r>
      <w:r>
        <w:t>提高</w:t>
      </w:r>
      <w:r w:rsidRPr="00126CC2">
        <w:t>系统</w:t>
      </w:r>
      <w:r w:rsidRPr="00126CC2">
        <w:rPr>
          <w:rFonts w:hint="eastAsia"/>
        </w:rPr>
        <w:t>开发</w:t>
      </w:r>
      <w:r>
        <w:rPr>
          <w:rFonts w:hint="eastAsia"/>
        </w:rPr>
        <w:t>和集成</w:t>
      </w:r>
      <w:r w:rsidRPr="00126CC2">
        <w:t>的效率</w:t>
      </w:r>
      <w:r>
        <w:rPr>
          <w:rFonts w:hint="eastAsia"/>
        </w:rPr>
        <w:t>；</w:t>
      </w:r>
    </w:p>
    <w:p w:rsidR="00F605FA" w:rsidRDefault="00F605FA" w:rsidP="00B57C4B">
      <w:pPr>
        <w:pStyle w:val="ac"/>
        <w:numPr>
          <w:ilvl w:val="0"/>
          <w:numId w:val="2"/>
        </w:numPr>
        <w:ind w:firstLineChars="0"/>
      </w:pPr>
      <w:r w:rsidRPr="00126CC2">
        <w:rPr>
          <w:rFonts w:hint="eastAsia"/>
        </w:rPr>
        <w:t>在软件</w:t>
      </w:r>
      <w:r w:rsidRPr="00126CC2">
        <w:t>后期的实施和维护阶段，</w:t>
      </w:r>
      <w:r w:rsidRPr="00126CC2">
        <w:rPr>
          <w:rFonts w:hint="eastAsia"/>
        </w:rPr>
        <w:t>软件开发</w:t>
      </w:r>
      <w:r w:rsidRPr="00126CC2">
        <w:t>人员不需要直接访问</w:t>
      </w:r>
      <w:r w:rsidRPr="00126CC2">
        <w:rPr>
          <w:rFonts w:hint="eastAsia"/>
        </w:rPr>
        <w:t>现场</w:t>
      </w:r>
      <w:r w:rsidRPr="00126CC2">
        <w:t>的真实设备</w:t>
      </w:r>
      <w:r w:rsidRPr="00126CC2">
        <w:rPr>
          <w:rFonts w:hint="eastAsia"/>
        </w:rPr>
        <w:t>即可</w:t>
      </w:r>
      <w:r w:rsidRPr="00126CC2">
        <w:t>进行部分故障分析和技术支持</w:t>
      </w:r>
      <w:r w:rsidRPr="00126CC2">
        <w:rPr>
          <w:rFonts w:hint="eastAsia"/>
        </w:rPr>
        <w:t>。</w:t>
      </w:r>
    </w:p>
    <w:p w:rsidR="00523D97" w:rsidRDefault="00523D97" w:rsidP="00523D97">
      <w:pPr>
        <w:pStyle w:val="2"/>
      </w:pPr>
      <w:bookmarkStart w:id="16" w:name="_Toc373309166"/>
      <w:bookmarkStart w:id="17" w:name="_Toc396500396"/>
      <w:r>
        <w:rPr>
          <w:rFonts w:hint="eastAsia"/>
        </w:rPr>
        <w:t>引用文件</w:t>
      </w:r>
      <w:bookmarkEnd w:id="16"/>
      <w:bookmarkEnd w:id="17"/>
    </w:p>
    <w:p w:rsidR="00016370" w:rsidRPr="00126CC2" w:rsidRDefault="00016370" w:rsidP="00B57C4B">
      <w:pPr>
        <w:pStyle w:val="ac"/>
        <w:numPr>
          <w:ilvl w:val="0"/>
          <w:numId w:val="3"/>
        </w:numPr>
        <w:ind w:firstLineChars="0"/>
      </w:pPr>
      <w:r w:rsidRPr="00126CC2">
        <w:rPr>
          <w:rFonts w:hint="eastAsia"/>
        </w:rPr>
        <w:t>Wind River Simics Model Builder</w:t>
      </w:r>
      <w:r w:rsidRPr="00126CC2">
        <w:t xml:space="preserve"> </w:t>
      </w:r>
      <w:r w:rsidRPr="00126CC2">
        <w:rPr>
          <w:rFonts w:hint="eastAsia"/>
        </w:rPr>
        <w:t>Reference Manual 4.6 - DML 1.2, 2013-10-31</w:t>
      </w:r>
    </w:p>
    <w:p w:rsidR="00016370" w:rsidRPr="00126CC2" w:rsidRDefault="00016370" w:rsidP="00B57C4B">
      <w:pPr>
        <w:pStyle w:val="ac"/>
        <w:numPr>
          <w:ilvl w:val="0"/>
          <w:numId w:val="3"/>
        </w:numPr>
        <w:ind w:firstLineChars="0"/>
      </w:pPr>
      <w:r w:rsidRPr="00126CC2">
        <w:rPr>
          <w:rFonts w:hint="eastAsia"/>
        </w:rPr>
        <w:t>Wind River Simics Extension Builder User Guide 4.6, 2013-10-03</w:t>
      </w:r>
    </w:p>
    <w:p w:rsidR="00016370" w:rsidRPr="00126CC2" w:rsidRDefault="00016370" w:rsidP="00B57C4B">
      <w:pPr>
        <w:pStyle w:val="ac"/>
        <w:numPr>
          <w:ilvl w:val="0"/>
          <w:numId w:val="3"/>
        </w:numPr>
        <w:ind w:firstLineChars="0"/>
      </w:pPr>
      <w:r w:rsidRPr="00126CC2">
        <w:rPr>
          <w:rFonts w:hint="eastAsia"/>
        </w:rPr>
        <w:t>Wind River Simics Model Builder User Guide 4.6</w:t>
      </w:r>
      <w:r>
        <w:rPr>
          <w:rFonts w:hint="eastAsia"/>
        </w:rPr>
        <w:t>,</w:t>
      </w:r>
      <w:r w:rsidRPr="00126CC2">
        <w:rPr>
          <w:rFonts w:hint="eastAsia"/>
        </w:rPr>
        <w:t xml:space="preserve"> 2013-10-31</w:t>
      </w:r>
    </w:p>
    <w:p w:rsidR="00016370" w:rsidRPr="00126CC2" w:rsidRDefault="00016370" w:rsidP="00B57C4B">
      <w:pPr>
        <w:pStyle w:val="ac"/>
        <w:numPr>
          <w:ilvl w:val="0"/>
          <w:numId w:val="3"/>
        </w:numPr>
        <w:ind w:firstLineChars="0"/>
      </w:pPr>
      <w:r w:rsidRPr="00126CC2">
        <w:rPr>
          <w:rFonts w:hint="eastAsia"/>
        </w:rPr>
        <w:t>Wind River Simics Model Builder Reference Manual 4.6, 2013-10-31</w:t>
      </w:r>
    </w:p>
    <w:p w:rsidR="00016370" w:rsidRPr="00126CC2" w:rsidRDefault="00016370" w:rsidP="00B57C4B">
      <w:pPr>
        <w:pStyle w:val="ac"/>
        <w:numPr>
          <w:ilvl w:val="0"/>
          <w:numId w:val="3"/>
        </w:numPr>
        <w:ind w:firstLineChars="0"/>
      </w:pPr>
      <w:r w:rsidRPr="00126CC2">
        <w:t>ARINC SPECIFICATION 664 PART 7</w:t>
      </w:r>
      <w:r w:rsidRPr="00126CC2">
        <w:rPr>
          <w:rFonts w:hint="eastAsia"/>
        </w:rPr>
        <w:t>, 2005-06-27</w:t>
      </w:r>
    </w:p>
    <w:p w:rsidR="00016370" w:rsidRDefault="00016370" w:rsidP="00B57C4B">
      <w:pPr>
        <w:pStyle w:val="ac"/>
        <w:numPr>
          <w:ilvl w:val="0"/>
          <w:numId w:val="3"/>
        </w:numPr>
        <w:ind w:firstLineChars="0"/>
      </w:pPr>
      <w:r w:rsidRPr="00126CC2">
        <w:t>ARINC SPECIFICATION 429 Part 1-17</w:t>
      </w:r>
      <w:r w:rsidRPr="00126CC2">
        <w:rPr>
          <w:rFonts w:hint="eastAsia"/>
        </w:rPr>
        <w:t xml:space="preserve">, </w:t>
      </w:r>
      <w:r w:rsidRPr="00126CC2">
        <w:t>2004-05-17</w:t>
      </w:r>
    </w:p>
    <w:p w:rsidR="00016370" w:rsidRDefault="00016370" w:rsidP="00B57C4B">
      <w:pPr>
        <w:pStyle w:val="ac"/>
        <w:numPr>
          <w:ilvl w:val="0"/>
          <w:numId w:val="3"/>
        </w:numPr>
        <w:ind w:firstLineChars="0"/>
      </w:pPr>
      <w:r>
        <w:rPr>
          <w:rFonts w:hint="eastAsia"/>
        </w:rPr>
        <w:t>《软件虚拟开发环境技术协议》</w:t>
      </w:r>
    </w:p>
    <w:p w:rsidR="00016370" w:rsidRPr="00126CC2" w:rsidRDefault="00016370" w:rsidP="00B57C4B">
      <w:pPr>
        <w:pStyle w:val="ac"/>
        <w:numPr>
          <w:ilvl w:val="0"/>
          <w:numId w:val="3"/>
        </w:numPr>
        <w:ind w:firstLineChars="0"/>
      </w:pPr>
      <w:r>
        <w:rPr>
          <w:rFonts w:hint="eastAsia"/>
        </w:rPr>
        <w:t>《软件虚拟开发环境需求规格说明书》</w:t>
      </w:r>
    </w:p>
    <w:p w:rsidR="00C46BFC" w:rsidRPr="00C46BFC" w:rsidRDefault="00136189" w:rsidP="00C46BFC">
      <w:pPr>
        <w:pStyle w:val="2"/>
        <w:ind w:left="482" w:hanging="482"/>
      </w:pPr>
      <w:bookmarkStart w:id="18" w:name="_Toc396500397"/>
      <w:r>
        <w:rPr>
          <w:rFonts w:hint="eastAsia"/>
        </w:rPr>
        <w:t>术语</w:t>
      </w:r>
      <w:bookmarkEnd w:id="18"/>
    </w:p>
    <w:p w:rsidR="00452B5E" w:rsidRPr="00126CC2" w:rsidRDefault="00452B5E" w:rsidP="00452B5E">
      <w:pPr>
        <w:ind w:firstLine="480"/>
      </w:pPr>
      <w:r w:rsidRPr="00126CC2">
        <w:rPr>
          <w:rFonts w:hint="eastAsia"/>
        </w:rPr>
        <w:t>本文档的术语见</w:t>
      </w:r>
      <w:r w:rsidRPr="00126CC2">
        <w:fldChar w:fldCharType="begin"/>
      </w:r>
      <w:r w:rsidRPr="00126CC2">
        <w:instrText xml:space="preserve"> </w:instrText>
      </w:r>
      <w:r w:rsidRPr="00126CC2">
        <w:rPr>
          <w:rFonts w:hint="eastAsia"/>
        </w:rPr>
        <w:instrText>REF _Ref376371684 \h</w:instrText>
      </w:r>
      <w:r w:rsidRPr="00126CC2">
        <w:instrText xml:space="preserve">  \* MERGEFORMAT </w:instrText>
      </w:r>
      <w:r w:rsidRPr="00126CC2">
        <w:fldChar w:fldCharType="separate"/>
      </w:r>
      <w:r w:rsidRPr="00126CC2">
        <w:rPr>
          <w:rFonts w:hint="eastAsia"/>
        </w:rPr>
        <w:t>表</w:t>
      </w:r>
      <w:r w:rsidRPr="00126CC2">
        <w:rPr>
          <w:rFonts w:hint="eastAsia"/>
        </w:rPr>
        <w:t xml:space="preserve"> </w:t>
      </w:r>
      <w:r>
        <w:rPr>
          <w:noProof/>
        </w:rPr>
        <w:t>1</w:t>
      </w:r>
      <w:r w:rsidRPr="00126CC2">
        <w:fldChar w:fldCharType="end"/>
      </w:r>
      <w:r w:rsidRPr="00126CC2">
        <w:rPr>
          <w:rFonts w:hint="eastAsia"/>
        </w:rPr>
        <w:t>所示。</w:t>
      </w:r>
    </w:p>
    <w:p w:rsidR="00452B5E" w:rsidRPr="00126CC2" w:rsidRDefault="00452B5E" w:rsidP="00452B5E">
      <w:pPr>
        <w:pStyle w:val="aa"/>
      </w:pPr>
      <w:bookmarkStart w:id="19" w:name="_Ref376371684"/>
      <w:r w:rsidRPr="00126CC2">
        <w:rPr>
          <w:rFonts w:hint="eastAsia"/>
        </w:rPr>
        <w:t>表</w:t>
      </w:r>
      <w:r w:rsidRPr="00126CC2">
        <w:rPr>
          <w:rFonts w:hint="eastAsia"/>
        </w:rPr>
        <w:t xml:space="preserve"> </w:t>
      </w:r>
      <w:r w:rsidRPr="00126CC2">
        <w:fldChar w:fldCharType="begin"/>
      </w:r>
      <w:r w:rsidRPr="00126CC2">
        <w:instrText xml:space="preserve"> </w:instrText>
      </w:r>
      <w:r w:rsidRPr="00126CC2">
        <w:rPr>
          <w:rFonts w:hint="eastAsia"/>
        </w:rPr>
        <w:instrText xml:space="preserve">SEQ </w:instrText>
      </w:r>
      <w:r w:rsidRPr="00126CC2">
        <w:rPr>
          <w:rFonts w:hint="eastAsia"/>
        </w:rPr>
        <w:instrText>表</w:instrText>
      </w:r>
      <w:r w:rsidRPr="00126CC2">
        <w:rPr>
          <w:rFonts w:hint="eastAsia"/>
        </w:rPr>
        <w:instrText xml:space="preserve"> \* ARABIC</w:instrText>
      </w:r>
      <w:r w:rsidRPr="00126CC2">
        <w:instrText xml:space="preserve"> </w:instrText>
      </w:r>
      <w:r w:rsidRPr="00126CC2">
        <w:fldChar w:fldCharType="separate"/>
      </w:r>
      <w:r>
        <w:rPr>
          <w:noProof/>
        </w:rPr>
        <w:t>1</w:t>
      </w:r>
      <w:r w:rsidRPr="00126CC2">
        <w:fldChar w:fldCharType="end"/>
      </w:r>
      <w:bookmarkEnd w:id="19"/>
      <w:r w:rsidRPr="00126CC2">
        <w:rPr>
          <w:rFonts w:hint="eastAsia"/>
        </w:rPr>
        <w:t xml:space="preserve"> </w:t>
      </w:r>
      <w:r w:rsidRPr="00126CC2">
        <w:rPr>
          <w:rFonts w:hint="eastAsia"/>
        </w:rPr>
        <w:t>定义和缩略词</w:t>
      </w:r>
    </w:p>
    <w:tbl>
      <w:tblPr>
        <w:tblStyle w:val="af1"/>
        <w:tblW w:w="0" w:type="auto"/>
        <w:jc w:val="center"/>
        <w:tblBorders>
          <w:top w:val="single" w:sz="12" w:space="0" w:color="auto"/>
          <w:bottom w:val="single" w:sz="12" w:space="0" w:color="auto"/>
        </w:tblBorders>
        <w:tblLook w:val="04A0" w:firstRow="1" w:lastRow="0" w:firstColumn="1" w:lastColumn="0" w:noHBand="0" w:noVBand="1"/>
      </w:tblPr>
      <w:tblGrid>
        <w:gridCol w:w="739"/>
        <w:gridCol w:w="1560"/>
        <w:gridCol w:w="3544"/>
        <w:gridCol w:w="3005"/>
      </w:tblGrid>
      <w:tr w:rsidR="00452B5E" w:rsidRPr="00126CC2" w:rsidTr="003A2CE3">
        <w:trPr>
          <w:trHeight w:val="526"/>
          <w:jc w:val="center"/>
        </w:trPr>
        <w:tc>
          <w:tcPr>
            <w:tcW w:w="739" w:type="dxa"/>
            <w:vAlign w:val="center"/>
          </w:tcPr>
          <w:p w:rsidR="00452B5E" w:rsidRPr="00126CC2" w:rsidRDefault="00452B5E" w:rsidP="003A2CE3">
            <w:pPr>
              <w:pStyle w:val="ab"/>
              <w:ind w:firstLineChars="0" w:firstLine="0"/>
              <w:jc w:val="center"/>
            </w:pPr>
            <w:r w:rsidRPr="00126CC2">
              <w:rPr>
                <w:rFonts w:hint="eastAsia"/>
              </w:rPr>
              <w:t>序号</w:t>
            </w:r>
          </w:p>
        </w:tc>
        <w:tc>
          <w:tcPr>
            <w:tcW w:w="1560" w:type="dxa"/>
            <w:vAlign w:val="center"/>
          </w:tcPr>
          <w:p w:rsidR="00452B5E" w:rsidRPr="00126CC2" w:rsidRDefault="00452B5E" w:rsidP="003A2CE3">
            <w:pPr>
              <w:pStyle w:val="ab"/>
              <w:ind w:firstLineChars="0" w:firstLine="0"/>
              <w:jc w:val="center"/>
            </w:pPr>
            <w:r w:rsidRPr="00126CC2">
              <w:rPr>
                <w:rFonts w:hint="eastAsia"/>
              </w:rPr>
              <w:t>术语</w:t>
            </w:r>
          </w:p>
        </w:tc>
        <w:tc>
          <w:tcPr>
            <w:tcW w:w="3544" w:type="dxa"/>
            <w:vAlign w:val="center"/>
          </w:tcPr>
          <w:p w:rsidR="00452B5E" w:rsidRPr="00126CC2" w:rsidRDefault="00452B5E" w:rsidP="003A2CE3">
            <w:pPr>
              <w:pStyle w:val="ab"/>
              <w:ind w:firstLineChars="0" w:firstLine="0"/>
              <w:jc w:val="center"/>
            </w:pPr>
            <w:r w:rsidRPr="00126CC2">
              <w:rPr>
                <w:rFonts w:hint="eastAsia"/>
              </w:rPr>
              <w:t>英文全称</w:t>
            </w:r>
          </w:p>
        </w:tc>
        <w:tc>
          <w:tcPr>
            <w:tcW w:w="3005" w:type="dxa"/>
            <w:vAlign w:val="center"/>
          </w:tcPr>
          <w:p w:rsidR="00452B5E" w:rsidRPr="00126CC2" w:rsidRDefault="00452B5E" w:rsidP="003A2CE3">
            <w:pPr>
              <w:pStyle w:val="ab"/>
              <w:ind w:firstLineChars="0" w:firstLine="0"/>
              <w:jc w:val="center"/>
            </w:pPr>
            <w:r w:rsidRPr="00126CC2">
              <w:rPr>
                <w:rFonts w:hint="eastAsia"/>
              </w:rPr>
              <w:t>中文全称</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lastRenderedPageBreak/>
              <w:t>1</w:t>
            </w:r>
          </w:p>
        </w:tc>
        <w:tc>
          <w:tcPr>
            <w:tcW w:w="1560" w:type="dxa"/>
            <w:vAlign w:val="center"/>
          </w:tcPr>
          <w:p w:rsidR="00452B5E" w:rsidRPr="00126CC2" w:rsidRDefault="00452B5E" w:rsidP="003A2CE3">
            <w:pPr>
              <w:ind w:firstLineChars="0" w:firstLine="0"/>
              <w:jc w:val="center"/>
            </w:pPr>
            <w:r w:rsidRPr="00126CC2">
              <w:t>ARINC</w:t>
            </w:r>
          </w:p>
        </w:tc>
        <w:tc>
          <w:tcPr>
            <w:tcW w:w="3544" w:type="dxa"/>
            <w:vAlign w:val="center"/>
          </w:tcPr>
          <w:p w:rsidR="00452B5E" w:rsidRPr="00126CC2" w:rsidRDefault="00452B5E" w:rsidP="003A2CE3">
            <w:pPr>
              <w:ind w:firstLineChars="0" w:firstLine="0"/>
              <w:jc w:val="left"/>
            </w:pPr>
            <w:r w:rsidRPr="00126CC2">
              <w:t>Aeronautical Radio Incorporated</w:t>
            </w:r>
          </w:p>
        </w:tc>
        <w:tc>
          <w:tcPr>
            <w:tcW w:w="3005" w:type="dxa"/>
            <w:vAlign w:val="center"/>
          </w:tcPr>
          <w:p w:rsidR="00452B5E" w:rsidRPr="00126CC2" w:rsidRDefault="00452B5E" w:rsidP="003A2CE3">
            <w:pPr>
              <w:ind w:firstLineChars="0" w:firstLine="0"/>
              <w:jc w:val="left"/>
            </w:pPr>
            <w:r w:rsidRPr="00126CC2">
              <w:t>航空无线电公司</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2</w:t>
            </w:r>
          </w:p>
        </w:tc>
        <w:tc>
          <w:tcPr>
            <w:tcW w:w="1560" w:type="dxa"/>
            <w:vAlign w:val="center"/>
          </w:tcPr>
          <w:p w:rsidR="00452B5E" w:rsidRPr="00126CC2" w:rsidRDefault="00452B5E" w:rsidP="003A2CE3">
            <w:pPr>
              <w:ind w:firstLineChars="0" w:firstLine="0"/>
              <w:jc w:val="left"/>
            </w:pPr>
            <w:r w:rsidRPr="00126CC2">
              <w:t>ARINC 664</w:t>
            </w:r>
            <w:r w:rsidRPr="00126CC2">
              <w:rPr>
                <w:rFonts w:hint="eastAsia"/>
              </w:rPr>
              <w:t>、</w:t>
            </w:r>
          </w:p>
          <w:p w:rsidR="00452B5E" w:rsidRPr="00126CC2" w:rsidRDefault="00452B5E" w:rsidP="003A2CE3">
            <w:pPr>
              <w:ind w:firstLineChars="0" w:firstLine="0"/>
              <w:jc w:val="left"/>
            </w:pPr>
            <w:r w:rsidRPr="00126CC2">
              <w:rPr>
                <w:rFonts w:hint="eastAsia"/>
              </w:rPr>
              <w:t>A664</w:t>
            </w:r>
          </w:p>
        </w:tc>
        <w:tc>
          <w:tcPr>
            <w:tcW w:w="3544" w:type="dxa"/>
            <w:vAlign w:val="center"/>
          </w:tcPr>
          <w:p w:rsidR="00452B5E" w:rsidRPr="00126CC2" w:rsidRDefault="00452B5E" w:rsidP="003A2CE3">
            <w:pPr>
              <w:ind w:firstLineChars="0" w:firstLine="0"/>
              <w:jc w:val="left"/>
            </w:pPr>
            <w:r w:rsidRPr="00126CC2">
              <w:t>Avionics Full-Duplex Switched Ethernet</w:t>
            </w:r>
          </w:p>
        </w:tc>
        <w:tc>
          <w:tcPr>
            <w:tcW w:w="3005" w:type="dxa"/>
            <w:vAlign w:val="center"/>
          </w:tcPr>
          <w:p w:rsidR="00452B5E" w:rsidRPr="00126CC2" w:rsidRDefault="00452B5E" w:rsidP="003A2CE3">
            <w:pPr>
              <w:ind w:firstLineChars="0" w:firstLine="0"/>
              <w:jc w:val="left"/>
            </w:pPr>
            <w:r w:rsidRPr="00126CC2">
              <w:t>航空全双工交换式以太网</w:t>
            </w:r>
          </w:p>
        </w:tc>
      </w:tr>
      <w:tr w:rsidR="00901B7B" w:rsidRPr="00901B7B" w:rsidTr="003A2CE3">
        <w:trPr>
          <w:jc w:val="center"/>
        </w:trPr>
        <w:tc>
          <w:tcPr>
            <w:tcW w:w="739" w:type="dxa"/>
            <w:vAlign w:val="center"/>
          </w:tcPr>
          <w:p w:rsidR="00452B5E" w:rsidRPr="00901B7B" w:rsidRDefault="00452B5E" w:rsidP="003A2CE3">
            <w:pPr>
              <w:pStyle w:val="ab"/>
              <w:ind w:firstLineChars="0" w:firstLine="0"/>
              <w:jc w:val="center"/>
              <w:rPr>
                <w:color w:val="FF0000"/>
              </w:rPr>
            </w:pPr>
            <w:r w:rsidRPr="00901B7B">
              <w:rPr>
                <w:rFonts w:hint="eastAsia"/>
                <w:color w:val="FF0000"/>
              </w:rPr>
              <w:t>3</w:t>
            </w:r>
          </w:p>
        </w:tc>
        <w:tc>
          <w:tcPr>
            <w:tcW w:w="1560" w:type="dxa"/>
            <w:vAlign w:val="center"/>
          </w:tcPr>
          <w:p w:rsidR="00452B5E" w:rsidRPr="00901B7B" w:rsidRDefault="00452B5E" w:rsidP="003A2CE3">
            <w:pPr>
              <w:ind w:firstLineChars="0" w:firstLine="0"/>
              <w:jc w:val="left"/>
              <w:rPr>
                <w:color w:val="FF0000"/>
              </w:rPr>
            </w:pPr>
            <w:r w:rsidRPr="00901B7B">
              <w:rPr>
                <w:rFonts w:hint="eastAsia"/>
                <w:color w:val="FF0000"/>
              </w:rPr>
              <w:t>ARINC 429</w:t>
            </w:r>
            <w:r w:rsidRPr="00901B7B">
              <w:rPr>
                <w:rFonts w:hint="eastAsia"/>
                <w:color w:val="FF0000"/>
              </w:rPr>
              <w:t>、</w:t>
            </w:r>
            <w:r w:rsidRPr="00901B7B">
              <w:rPr>
                <w:rFonts w:hint="eastAsia"/>
                <w:color w:val="FF0000"/>
              </w:rPr>
              <w:t>A429</w:t>
            </w:r>
          </w:p>
        </w:tc>
        <w:tc>
          <w:tcPr>
            <w:tcW w:w="3544"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c>
          <w:tcPr>
            <w:tcW w:w="3005" w:type="dxa"/>
            <w:vAlign w:val="center"/>
          </w:tcPr>
          <w:p w:rsidR="00452B5E" w:rsidRPr="00901B7B" w:rsidRDefault="00452B5E" w:rsidP="003A2CE3">
            <w:pPr>
              <w:ind w:firstLineChars="0" w:firstLine="0"/>
              <w:jc w:val="left"/>
              <w:rPr>
                <w:color w:val="FF0000"/>
              </w:rPr>
            </w:pPr>
            <w:r w:rsidRPr="00901B7B">
              <w:rPr>
                <w:rFonts w:hint="eastAsia"/>
                <w:color w:val="FF0000"/>
              </w:rPr>
              <w:t>XX</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t>4</w:t>
            </w:r>
          </w:p>
        </w:tc>
        <w:tc>
          <w:tcPr>
            <w:tcW w:w="1560" w:type="dxa"/>
            <w:vAlign w:val="center"/>
          </w:tcPr>
          <w:p w:rsidR="00452B5E" w:rsidRPr="00126CC2" w:rsidRDefault="00452B5E" w:rsidP="003A2CE3">
            <w:pPr>
              <w:ind w:firstLine="480"/>
            </w:pPr>
            <w:r w:rsidRPr="00126CC2">
              <w:t>VL</w:t>
            </w:r>
          </w:p>
        </w:tc>
        <w:tc>
          <w:tcPr>
            <w:tcW w:w="3544" w:type="dxa"/>
            <w:vAlign w:val="center"/>
          </w:tcPr>
          <w:p w:rsidR="00452B5E" w:rsidRPr="00126CC2" w:rsidRDefault="00452B5E" w:rsidP="003A2CE3">
            <w:pPr>
              <w:ind w:firstLineChars="0" w:firstLine="0"/>
              <w:jc w:val="left"/>
            </w:pPr>
            <w:r w:rsidRPr="00126CC2">
              <w:t>Virtual Link</w:t>
            </w:r>
          </w:p>
        </w:tc>
        <w:tc>
          <w:tcPr>
            <w:tcW w:w="3005" w:type="dxa"/>
            <w:vAlign w:val="center"/>
          </w:tcPr>
          <w:p w:rsidR="00452B5E" w:rsidRPr="00126CC2" w:rsidRDefault="00452B5E" w:rsidP="003A2CE3">
            <w:pPr>
              <w:ind w:firstLineChars="0" w:firstLine="0"/>
            </w:pPr>
            <w:r w:rsidRPr="00126CC2">
              <w:t>虚链路</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5</w:t>
            </w:r>
          </w:p>
        </w:tc>
        <w:tc>
          <w:tcPr>
            <w:tcW w:w="1560" w:type="dxa"/>
            <w:vAlign w:val="center"/>
          </w:tcPr>
          <w:p w:rsidR="00452B5E" w:rsidRPr="00126CC2" w:rsidRDefault="00452B5E" w:rsidP="003A2CE3">
            <w:pPr>
              <w:ind w:firstLine="480"/>
            </w:pPr>
            <w:r w:rsidRPr="00126CC2">
              <w:rPr>
                <w:rFonts w:hint="eastAsia"/>
              </w:rPr>
              <w:t>RDC</w:t>
            </w:r>
          </w:p>
        </w:tc>
        <w:tc>
          <w:tcPr>
            <w:tcW w:w="3544" w:type="dxa"/>
            <w:vAlign w:val="center"/>
          </w:tcPr>
          <w:p w:rsidR="00452B5E" w:rsidRPr="00126CC2" w:rsidRDefault="00452B5E" w:rsidP="003A2CE3">
            <w:pPr>
              <w:ind w:firstLineChars="0" w:firstLine="0"/>
              <w:jc w:val="left"/>
            </w:pPr>
            <w:r w:rsidRPr="00126CC2">
              <w:rPr>
                <w:rFonts w:hint="eastAsia"/>
              </w:rPr>
              <w:t xml:space="preserve">Remote Data </w:t>
            </w:r>
            <w:r w:rsidRPr="00126CC2">
              <w:t>Con</w:t>
            </w:r>
            <w:r>
              <w:t>centrator</w:t>
            </w:r>
          </w:p>
        </w:tc>
        <w:tc>
          <w:tcPr>
            <w:tcW w:w="3005" w:type="dxa"/>
            <w:vAlign w:val="center"/>
          </w:tcPr>
          <w:p w:rsidR="00452B5E" w:rsidRPr="00126CC2" w:rsidRDefault="00452B5E" w:rsidP="003A2CE3">
            <w:pPr>
              <w:ind w:firstLineChars="0" w:firstLine="0"/>
            </w:pPr>
            <w:r w:rsidRPr="00126CC2">
              <w:rPr>
                <w:rFonts w:hint="eastAsia"/>
              </w:rPr>
              <w:t>远程</w:t>
            </w:r>
            <w:r w:rsidRPr="00126CC2">
              <w:t>数据</w:t>
            </w:r>
            <w:r w:rsidRPr="00126CC2">
              <w:rPr>
                <w:rFonts w:hint="eastAsia"/>
              </w:rPr>
              <w:t>集中器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7</w:t>
            </w:r>
          </w:p>
        </w:tc>
        <w:tc>
          <w:tcPr>
            <w:tcW w:w="1560" w:type="dxa"/>
            <w:vAlign w:val="center"/>
          </w:tcPr>
          <w:p w:rsidR="00452B5E" w:rsidRPr="00126CC2" w:rsidRDefault="00452B5E" w:rsidP="003A2CE3">
            <w:pPr>
              <w:ind w:firstLineChars="0" w:firstLine="0"/>
            </w:pPr>
            <w:r w:rsidRPr="00126CC2">
              <w:rPr>
                <w:rFonts w:hint="eastAsia"/>
              </w:rPr>
              <w:t>DDR</w:t>
            </w:r>
            <w:r w:rsidRPr="00126CC2">
              <w:rPr>
                <w:rFonts w:hint="eastAsia"/>
              </w:rPr>
              <w:t>、</w:t>
            </w:r>
            <w:r w:rsidRPr="00126CC2">
              <w:rPr>
                <w:rFonts w:hint="eastAsia"/>
              </w:rPr>
              <w:t>DDR SDRAM</w:t>
            </w:r>
          </w:p>
        </w:tc>
        <w:tc>
          <w:tcPr>
            <w:tcW w:w="3544" w:type="dxa"/>
            <w:vAlign w:val="center"/>
          </w:tcPr>
          <w:p w:rsidR="00452B5E" w:rsidRPr="00126CC2" w:rsidRDefault="00452B5E" w:rsidP="003A2CE3">
            <w:pPr>
              <w:ind w:firstLineChars="0" w:firstLine="0"/>
              <w:jc w:val="left"/>
            </w:pPr>
            <w:r w:rsidRPr="00126CC2">
              <w:rPr>
                <w:rFonts w:hint="eastAsia"/>
              </w:rPr>
              <w:t>Double Data Rate-Synchronous DRAM</w:t>
            </w:r>
          </w:p>
        </w:tc>
        <w:tc>
          <w:tcPr>
            <w:tcW w:w="3005" w:type="dxa"/>
            <w:vAlign w:val="center"/>
          </w:tcPr>
          <w:p w:rsidR="00452B5E" w:rsidRPr="00126CC2" w:rsidRDefault="00452B5E" w:rsidP="003A2CE3">
            <w:pPr>
              <w:ind w:firstLineChars="0" w:firstLine="0"/>
            </w:pPr>
            <w:r w:rsidRPr="00126CC2">
              <w:t>双倍速率同步动态随机存储器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r w:rsidRPr="00126CC2">
              <w:rPr>
                <w:rFonts w:hint="eastAsia"/>
              </w:rPr>
              <w:t>8</w:t>
            </w:r>
          </w:p>
        </w:tc>
        <w:tc>
          <w:tcPr>
            <w:tcW w:w="1560" w:type="dxa"/>
            <w:vAlign w:val="center"/>
          </w:tcPr>
          <w:p w:rsidR="00452B5E" w:rsidRPr="00126CC2" w:rsidRDefault="00452B5E" w:rsidP="003A2CE3">
            <w:pPr>
              <w:ind w:firstLineChars="0" w:firstLine="0"/>
              <w:jc w:val="center"/>
            </w:pPr>
            <w:r w:rsidRPr="00126CC2">
              <w:rPr>
                <w:rFonts w:hint="eastAsia"/>
              </w:rPr>
              <w:t>DRAM</w:t>
            </w:r>
          </w:p>
        </w:tc>
        <w:tc>
          <w:tcPr>
            <w:tcW w:w="3544" w:type="dxa"/>
            <w:vAlign w:val="center"/>
          </w:tcPr>
          <w:p w:rsidR="00452B5E" w:rsidRPr="00126CC2" w:rsidRDefault="00452B5E" w:rsidP="003A2CE3">
            <w:pPr>
              <w:ind w:firstLineChars="0" w:firstLine="0"/>
              <w:jc w:val="left"/>
            </w:pPr>
            <w:r w:rsidRPr="00126CC2">
              <w:rPr>
                <w:rFonts w:hint="eastAsia"/>
              </w:rPr>
              <w:t>Dynamic Random Access Memory</w:t>
            </w:r>
          </w:p>
        </w:tc>
        <w:tc>
          <w:tcPr>
            <w:tcW w:w="3005" w:type="dxa"/>
            <w:vAlign w:val="center"/>
          </w:tcPr>
          <w:p w:rsidR="00452B5E" w:rsidRPr="00126CC2" w:rsidRDefault="00452B5E" w:rsidP="003A2CE3">
            <w:pPr>
              <w:ind w:firstLineChars="0" w:firstLine="0"/>
            </w:pPr>
            <w:r w:rsidRPr="00126CC2">
              <w:rPr>
                <w:rFonts w:hint="eastAsia"/>
              </w:rPr>
              <w:t>动态随机存取存储寄存器</w:t>
            </w: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r w:rsidR="00452B5E" w:rsidRPr="00126CC2" w:rsidTr="003A2CE3">
        <w:trPr>
          <w:jc w:val="center"/>
        </w:trPr>
        <w:tc>
          <w:tcPr>
            <w:tcW w:w="739" w:type="dxa"/>
            <w:vAlign w:val="center"/>
          </w:tcPr>
          <w:p w:rsidR="00452B5E" w:rsidRPr="00126CC2" w:rsidRDefault="00452B5E" w:rsidP="003A2CE3">
            <w:pPr>
              <w:pStyle w:val="ab"/>
              <w:ind w:firstLineChars="0" w:firstLine="0"/>
              <w:jc w:val="center"/>
            </w:pPr>
          </w:p>
        </w:tc>
        <w:tc>
          <w:tcPr>
            <w:tcW w:w="1560" w:type="dxa"/>
            <w:vAlign w:val="center"/>
          </w:tcPr>
          <w:p w:rsidR="00452B5E" w:rsidRPr="00126CC2" w:rsidRDefault="00452B5E" w:rsidP="003A2CE3">
            <w:pPr>
              <w:ind w:firstLineChars="0" w:firstLine="0"/>
              <w:jc w:val="center"/>
            </w:pPr>
          </w:p>
        </w:tc>
        <w:tc>
          <w:tcPr>
            <w:tcW w:w="3544" w:type="dxa"/>
            <w:vAlign w:val="center"/>
          </w:tcPr>
          <w:p w:rsidR="00452B5E" w:rsidRPr="00126CC2" w:rsidRDefault="00452B5E" w:rsidP="003A2CE3">
            <w:pPr>
              <w:ind w:firstLineChars="0" w:firstLine="0"/>
              <w:jc w:val="left"/>
            </w:pPr>
          </w:p>
        </w:tc>
        <w:tc>
          <w:tcPr>
            <w:tcW w:w="3005" w:type="dxa"/>
            <w:vAlign w:val="center"/>
          </w:tcPr>
          <w:p w:rsidR="00452B5E" w:rsidRPr="00126CC2" w:rsidRDefault="00452B5E" w:rsidP="003A2CE3">
            <w:pPr>
              <w:ind w:firstLineChars="0" w:firstLine="0"/>
            </w:pPr>
          </w:p>
        </w:tc>
      </w:tr>
    </w:tbl>
    <w:p w:rsidR="00F25CE4" w:rsidRPr="004E3BF4" w:rsidRDefault="00646F49" w:rsidP="00F25CE4">
      <w:pPr>
        <w:pStyle w:val="1"/>
      </w:pPr>
      <w:bookmarkStart w:id="20" w:name="_Toc396500398"/>
      <w:r>
        <w:rPr>
          <w:rFonts w:hint="eastAsia"/>
        </w:rPr>
        <w:t>研制需求及任务分析</w:t>
      </w:r>
      <w:bookmarkEnd w:id="20"/>
    </w:p>
    <w:p w:rsidR="00F25CE4" w:rsidRPr="004E3BF4" w:rsidRDefault="00646F49" w:rsidP="00F25CE4">
      <w:pPr>
        <w:pStyle w:val="2"/>
        <w:ind w:left="482" w:hanging="482"/>
      </w:pPr>
      <w:bookmarkStart w:id="21" w:name="_Toc396500399"/>
      <w:r>
        <w:rPr>
          <w:rFonts w:hint="eastAsia"/>
        </w:rPr>
        <w:t>总体描述</w:t>
      </w:r>
      <w:bookmarkEnd w:id="21"/>
    </w:p>
    <w:p w:rsidR="00AE3D37" w:rsidRDefault="00AE3D37" w:rsidP="00AE3D37">
      <w:pPr>
        <w:ind w:firstLine="480"/>
        <w:rPr>
          <w:color w:val="FF0000"/>
        </w:rPr>
      </w:pPr>
      <w:r w:rsidRPr="00AC5360">
        <w:rPr>
          <w:rFonts w:hint="eastAsia"/>
          <w:color w:val="FF0000"/>
        </w:rPr>
        <w:t>【</w:t>
      </w:r>
      <w:r>
        <w:rPr>
          <w:rFonts w:hint="eastAsia"/>
          <w:color w:val="FF0000"/>
        </w:rPr>
        <w:t>本章应</w:t>
      </w:r>
      <w:r w:rsidRPr="00AC5360">
        <w:rPr>
          <w:rFonts w:hint="eastAsia"/>
          <w:color w:val="FF0000"/>
        </w:rPr>
        <w:t>从用户的角度</w:t>
      </w:r>
      <w:r>
        <w:rPr>
          <w:rFonts w:hint="eastAsia"/>
          <w:color w:val="FF0000"/>
        </w:rPr>
        <w:t>出发</w:t>
      </w:r>
      <w:r w:rsidRPr="00AC5360">
        <w:rPr>
          <w:rFonts w:hint="eastAsia"/>
          <w:color w:val="FF0000"/>
        </w:rPr>
        <w:t>，概括出本系统提供的功能特性</w:t>
      </w:r>
      <w:r>
        <w:rPr>
          <w:rFonts w:hint="eastAsia"/>
          <w:color w:val="FF0000"/>
        </w:rPr>
        <w:t>及时间要求</w:t>
      </w:r>
      <w:r w:rsidRPr="00AC5360">
        <w:rPr>
          <w:rFonts w:hint="eastAsia"/>
          <w:color w:val="FF0000"/>
        </w:rPr>
        <w:t>，如：</w:t>
      </w:r>
    </w:p>
    <w:p w:rsidR="00AE3D37" w:rsidRPr="00AF351C" w:rsidRDefault="00AE3D37" w:rsidP="00B57C4B">
      <w:pPr>
        <w:pStyle w:val="ac"/>
        <w:numPr>
          <w:ilvl w:val="0"/>
          <w:numId w:val="4"/>
        </w:numPr>
        <w:ind w:firstLineChars="0"/>
        <w:rPr>
          <w:color w:val="FF0000"/>
        </w:rPr>
      </w:pPr>
      <w:r w:rsidRPr="00AF351C">
        <w:rPr>
          <w:rFonts w:hint="eastAsia"/>
          <w:color w:val="FF0000"/>
        </w:rPr>
        <w:t>本系统提供给用户简洁明快的用户界面；</w:t>
      </w:r>
    </w:p>
    <w:p w:rsidR="00AE3D37" w:rsidRDefault="00AE3D37" w:rsidP="00B57C4B">
      <w:pPr>
        <w:pStyle w:val="ac"/>
        <w:numPr>
          <w:ilvl w:val="0"/>
          <w:numId w:val="4"/>
        </w:numPr>
        <w:ind w:firstLineChars="0"/>
        <w:rPr>
          <w:color w:val="FF0000"/>
        </w:rPr>
      </w:pPr>
      <w:r w:rsidRPr="00AF351C">
        <w:rPr>
          <w:rFonts w:hint="eastAsia"/>
          <w:color w:val="FF0000"/>
        </w:rPr>
        <w:t>通过用户界面，用户可以加载其</w:t>
      </w:r>
      <w:r w:rsidRPr="00AF351C">
        <w:rPr>
          <w:rFonts w:hint="eastAsia"/>
          <w:color w:val="FF0000"/>
        </w:rPr>
        <w:t>VxWorks</w:t>
      </w:r>
      <w:r w:rsidRPr="00AF351C">
        <w:rPr>
          <w:rFonts w:hint="eastAsia"/>
          <w:color w:val="FF0000"/>
        </w:rPr>
        <w:t>镜像和配置表；</w:t>
      </w:r>
    </w:p>
    <w:p w:rsidR="00AE3D37" w:rsidRDefault="00AE3D37" w:rsidP="00B57C4B">
      <w:pPr>
        <w:pStyle w:val="ac"/>
        <w:numPr>
          <w:ilvl w:val="0"/>
          <w:numId w:val="4"/>
        </w:numPr>
        <w:ind w:firstLineChars="0"/>
        <w:rPr>
          <w:color w:val="FF0000"/>
        </w:rPr>
      </w:pPr>
      <w:r>
        <w:rPr>
          <w:rFonts w:hint="eastAsia"/>
          <w:color w:val="FF0000"/>
        </w:rPr>
        <w:t>系统所提供的监控功能，如</w:t>
      </w:r>
      <w:r w:rsidRPr="00AF351C">
        <w:rPr>
          <w:rFonts w:hint="eastAsia"/>
          <w:color w:val="FF0000"/>
        </w:rPr>
        <w:t>查看模型的运行状况</w:t>
      </w:r>
      <w:r>
        <w:rPr>
          <w:rFonts w:hint="eastAsia"/>
          <w:color w:val="FF0000"/>
        </w:rPr>
        <w:t>；</w:t>
      </w:r>
    </w:p>
    <w:p w:rsidR="00AE3D37" w:rsidRPr="00AF351C" w:rsidRDefault="00AE3D37" w:rsidP="00AE3D37">
      <w:pPr>
        <w:pStyle w:val="ac"/>
        <w:ind w:left="840" w:firstLineChars="0" w:firstLine="0"/>
        <w:rPr>
          <w:color w:val="FF0000"/>
        </w:rPr>
      </w:pPr>
      <w:r w:rsidRPr="00AF351C">
        <w:rPr>
          <w:rFonts w:hint="eastAsia"/>
          <w:color w:val="FF0000"/>
        </w:rPr>
        <w:t>等等…………】</w:t>
      </w:r>
    </w:p>
    <w:p w:rsidR="001A0835" w:rsidRPr="00DB565E" w:rsidRDefault="001A0835" w:rsidP="00B57C4B">
      <w:pPr>
        <w:pStyle w:val="ac"/>
        <w:numPr>
          <w:ilvl w:val="0"/>
          <w:numId w:val="5"/>
        </w:numPr>
        <w:tabs>
          <w:tab w:val="left" w:pos="1185"/>
        </w:tabs>
        <w:ind w:firstLineChars="0"/>
        <w:rPr>
          <w:ins w:id="22" w:author="wangxia" w:date="2014-08-25T10:59:00Z"/>
          <w:color w:val="00B050"/>
        </w:rPr>
      </w:pPr>
      <w:ins w:id="23" w:author="wangxia" w:date="2014-08-25T10:59:00Z">
        <w:r w:rsidRPr="00DB565E">
          <w:rPr>
            <w:rFonts w:hint="eastAsia"/>
            <w:color w:val="00B050"/>
          </w:rPr>
          <w:t>本系统</w:t>
        </w:r>
        <w:r w:rsidR="000C371E" w:rsidRPr="00DB565E">
          <w:rPr>
            <w:rFonts w:hint="eastAsia"/>
            <w:color w:val="00B050"/>
          </w:rPr>
          <w:t>提供给用户简洁明快的用户界面；</w:t>
        </w:r>
      </w:ins>
    </w:p>
    <w:p w:rsidR="000C371E" w:rsidRPr="00DB565E" w:rsidRDefault="000C371E" w:rsidP="00B57C4B">
      <w:pPr>
        <w:pStyle w:val="ac"/>
        <w:numPr>
          <w:ilvl w:val="0"/>
          <w:numId w:val="5"/>
        </w:numPr>
        <w:tabs>
          <w:tab w:val="left" w:pos="1185"/>
        </w:tabs>
        <w:ind w:firstLineChars="0"/>
        <w:rPr>
          <w:ins w:id="24" w:author="wangxia" w:date="2014-08-25T10:59:00Z"/>
          <w:color w:val="00B050"/>
        </w:rPr>
      </w:pPr>
      <w:ins w:id="25" w:author="wangxia" w:date="2014-08-25T10:59:00Z">
        <w:r w:rsidRPr="00DB565E">
          <w:rPr>
            <w:rFonts w:hint="eastAsia"/>
            <w:color w:val="00B050"/>
          </w:rPr>
          <w:t>通过用户界面，用户可以加载其</w:t>
        </w:r>
        <w:r w:rsidRPr="00DB565E">
          <w:rPr>
            <w:rFonts w:hint="eastAsia"/>
            <w:color w:val="00B050"/>
          </w:rPr>
          <w:t>VxWorks</w:t>
        </w:r>
        <w:r w:rsidRPr="00DB565E">
          <w:rPr>
            <w:rFonts w:hint="eastAsia"/>
            <w:color w:val="00B050"/>
          </w:rPr>
          <w:t>镜像和配置表；</w:t>
        </w:r>
      </w:ins>
    </w:p>
    <w:p w:rsidR="000C371E" w:rsidRPr="00DB565E" w:rsidRDefault="000C371E" w:rsidP="00B57C4B">
      <w:pPr>
        <w:pStyle w:val="ac"/>
        <w:numPr>
          <w:ilvl w:val="0"/>
          <w:numId w:val="5"/>
        </w:numPr>
        <w:tabs>
          <w:tab w:val="left" w:pos="1185"/>
        </w:tabs>
        <w:ind w:firstLineChars="0"/>
        <w:rPr>
          <w:ins w:id="26" w:author="wangxia" w:date="2014-08-25T10:59:00Z"/>
          <w:color w:val="00B050"/>
        </w:rPr>
      </w:pPr>
      <w:ins w:id="27" w:author="wangxia" w:date="2014-08-25T10:59:00Z">
        <w:r w:rsidRPr="00DB565E">
          <w:rPr>
            <w:color w:val="00B050"/>
          </w:rPr>
          <w:t>通过用户界面，用户可以选择需要运行的工作模式（</w:t>
        </w:r>
        <w:r w:rsidRPr="00DB565E">
          <w:rPr>
            <w:color w:val="00B050"/>
          </w:rPr>
          <w:t>429/664</w:t>
        </w:r>
        <w:r w:rsidRPr="00DB565E">
          <w:rPr>
            <w:color w:val="00B050"/>
          </w:rPr>
          <w:t>）；</w:t>
        </w:r>
      </w:ins>
    </w:p>
    <w:p w:rsidR="000C371E" w:rsidRPr="00DB565E" w:rsidRDefault="00050761" w:rsidP="00B57C4B">
      <w:pPr>
        <w:pStyle w:val="ac"/>
        <w:numPr>
          <w:ilvl w:val="0"/>
          <w:numId w:val="5"/>
        </w:numPr>
        <w:tabs>
          <w:tab w:val="left" w:pos="1185"/>
        </w:tabs>
        <w:ind w:firstLineChars="0"/>
        <w:rPr>
          <w:ins w:id="28" w:author="wangxia" w:date="2014-08-25T10:59:00Z"/>
          <w:color w:val="00B050"/>
        </w:rPr>
      </w:pPr>
      <w:ins w:id="29" w:author="wangxia" w:date="2014-08-25T10:59:00Z">
        <w:r w:rsidRPr="00DB565E">
          <w:rPr>
            <w:color w:val="00B050"/>
          </w:rPr>
          <w:t>在</w:t>
        </w:r>
        <w:r w:rsidRPr="00DB565E">
          <w:rPr>
            <w:color w:val="00B050"/>
          </w:rPr>
          <w:t>429</w:t>
        </w:r>
        <w:r w:rsidRPr="00DB565E">
          <w:rPr>
            <w:color w:val="00B050"/>
          </w:rPr>
          <w:t>工作模式下</w:t>
        </w:r>
        <w:r w:rsidR="000C371E" w:rsidRPr="00DB565E">
          <w:rPr>
            <w:color w:val="00B050"/>
          </w:rPr>
          <w:t>，用户</w:t>
        </w:r>
        <w:r w:rsidRPr="00DB565E">
          <w:rPr>
            <w:color w:val="00B050"/>
          </w:rPr>
          <w:t>可通过用户界面添加、删除运行配置方式；</w:t>
        </w:r>
      </w:ins>
    </w:p>
    <w:p w:rsidR="000C371E" w:rsidRPr="00DB565E" w:rsidRDefault="000C371E" w:rsidP="00B57C4B">
      <w:pPr>
        <w:pStyle w:val="ac"/>
        <w:numPr>
          <w:ilvl w:val="0"/>
          <w:numId w:val="5"/>
        </w:numPr>
        <w:tabs>
          <w:tab w:val="left" w:pos="1185"/>
        </w:tabs>
        <w:ind w:firstLineChars="0"/>
        <w:rPr>
          <w:ins w:id="30" w:author="wangxia" w:date="2014-08-25T10:59:00Z"/>
          <w:color w:val="00B050"/>
        </w:rPr>
      </w:pPr>
      <w:ins w:id="31" w:author="wangxia" w:date="2014-08-25T10:59:00Z">
        <w:r w:rsidRPr="00DB565E">
          <w:rPr>
            <w:color w:val="00B050"/>
          </w:rPr>
          <w:t>通过用户界面，用户可以查看模型的运行状况；</w:t>
        </w:r>
      </w:ins>
    </w:p>
    <w:p w:rsidR="00050761" w:rsidRPr="00DB565E" w:rsidRDefault="00050761" w:rsidP="00B57C4B">
      <w:pPr>
        <w:pStyle w:val="ac"/>
        <w:numPr>
          <w:ilvl w:val="0"/>
          <w:numId w:val="5"/>
        </w:numPr>
        <w:tabs>
          <w:tab w:val="left" w:pos="1185"/>
        </w:tabs>
        <w:ind w:firstLineChars="0"/>
        <w:rPr>
          <w:ins w:id="32" w:author="wangxia" w:date="2014-08-25T10:59:00Z"/>
          <w:color w:val="00B050"/>
        </w:rPr>
      </w:pPr>
      <w:ins w:id="33" w:author="wangxia" w:date="2014-08-25T10:59:00Z">
        <w:r w:rsidRPr="00DB565E">
          <w:rPr>
            <w:color w:val="00B050"/>
          </w:rPr>
          <w:t>通过用户界面，用户可</w:t>
        </w:r>
        <w:r w:rsidR="00DB565E" w:rsidRPr="00DB565E">
          <w:rPr>
            <w:rFonts w:hint="eastAsia"/>
            <w:color w:val="00B050"/>
          </w:rPr>
          <w:t>以查看板卡信息；</w:t>
        </w:r>
      </w:ins>
    </w:p>
    <w:p w:rsidR="00DB565E" w:rsidRPr="00DB565E" w:rsidRDefault="00DB565E" w:rsidP="00B57C4B">
      <w:pPr>
        <w:pStyle w:val="ac"/>
        <w:numPr>
          <w:ilvl w:val="0"/>
          <w:numId w:val="5"/>
        </w:numPr>
        <w:tabs>
          <w:tab w:val="left" w:pos="1185"/>
        </w:tabs>
        <w:ind w:firstLineChars="0"/>
        <w:rPr>
          <w:ins w:id="34" w:author="wangxia" w:date="2014-08-25T10:59:00Z"/>
          <w:color w:val="00B050"/>
        </w:rPr>
      </w:pPr>
      <w:ins w:id="35" w:author="wangxia" w:date="2014-08-25T10:59:00Z">
        <w:r w:rsidRPr="00DB565E">
          <w:rPr>
            <w:color w:val="00B050"/>
          </w:rPr>
          <w:t>通过用户界面，用户可以查看调试信息。</w:t>
        </w:r>
      </w:ins>
    </w:p>
    <w:p w:rsidR="000C371E" w:rsidRPr="000C371E" w:rsidRDefault="000C371E" w:rsidP="000C371E">
      <w:pPr>
        <w:tabs>
          <w:tab w:val="left" w:pos="1185"/>
        </w:tabs>
        <w:ind w:left="480" w:firstLineChars="0" w:firstLine="0"/>
        <w:rPr>
          <w:ins w:id="36" w:author="wangxia" w:date="2014-08-25T10:59:00Z"/>
        </w:rPr>
      </w:pPr>
    </w:p>
    <w:p w:rsidR="00F25CE4" w:rsidRDefault="00F25CE4" w:rsidP="00F25CE4">
      <w:pPr>
        <w:ind w:firstLine="480"/>
      </w:pPr>
      <w:r>
        <w:rPr>
          <w:rFonts w:hint="eastAsia"/>
        </w:rPr>
        <w:t>根据技术协议及研制过程中与客户</w:t>
      </w:r>
      <w:r w:rsidR="00646F49">
        <w:rPr>
          <w:rFonts w:hint="eastAsia"/>
        </w:rPr>
        <w:t>的</w:t>
      </w:r>
      <w:r>
        <w:rPr>
          <w:rFonts w:hint="eastAsia"/>
        </w:rPr>
        <w:t>沟通，</w:t>
      </w:r>
    </w:p>
    <w:p w:rsidR="00646F49" w:rsidRDefault="00646F49" w:rsidP="00646F49">
      <w:pPr>
        <w:pStyle w:val="2"/>
        <w:ind w:left="482" w:hanging="482"/>
      </w:pPr>
      <w:bookmarkStart w:id="37" w:name="_Toc396500400"/>
      <w:r>
        <w:rPr>
          <w:rFonts w:hint="eastAsia"/>
        </w:rPr>
        <w:lastRenderedPageBreak/>
        <w:t>功能需求</w:t>
      </w:r>
      <w:bookmarkEnd w:id="37"/>
    </w:p>
    <w:p w:rsidR="00646F49" w:rsidRDefault="008D2051" w:rsidP="008D2051">
      <w:pPr>
        <w:pStyle w:val="3"/>
      </w:pPr>
      <w:r>
        <w:rPr>
          <w:rFonts w:hint="eastAsia"/>
        </w:rPr>
        <w:t>虚拟的ARINC</w:t>
      </w:r>
      <w:r>
        <w:t xml:space="preserve"> </w:t>
      </w:r>
      <w:r>
        <w:rPr>
          <w:rFonts w:hint="eastAsia"/>
        </w:rPr>
        <w:t>664模型</w:t>
      </w:r>
    </w:p>
    <w:p w:rsidR="008D2051" w:rsidRPr="008D2051" w:rsidRDefault="008D2051" w:rsidP="008D2051">
      <w:pPr>
        <w:ind w:firstLine="480"/>
      </w:pPr>
    </w:p>
    <w:p w:rsidR="00646F49" w:rsidRPr="004E3BF4" w:rsidRDefault="00646F49" w:rsidP="00646F49">
      <w:pPr>
        <w:pStyle w:val="2"/>
        <w:ind w:left="482" w:hanging="482"/>
      </w:pPr>
      <w:bookmarkStart w:id="38" w:name="_Toc396500401"/>
      <w:r>
        <w:rPr>
          <w:rFonts w:hint="eastAsia"/>
        </w:rPr>
        <w:t>进度安排</w:t>
      </w:r>
      <w:r w:rsidR="00323F9C">
        <w:rPr>
          <w:rFonts w:hint="eastAsia"/>
        </w:rPr>
        <w:t>总结</w:t>
      </w:r>
      <w:bookmarkEnd w:id="38"/>
    </w:p>
    <w:p w:rsidR="00A248FF" w:rsidRDefault="00A248FF" w:rsidP="00A248FF">
      <w:pPr>
        <w:ind w:firstLine="480"/>
      </w:pPr>
    </w:p>
    <w:p w:rsidR="00646F49" w:rsidRPr="004E3BF4" w:rsidRDefault="00646F49" w:rsidP="00646F49">
      <w:pPr>
        <w:pStyle w:val="2"/>
        <w:ind w:left="482" w:hanging="482"/>
      </w:pPr>
      <w:bookmarkStart w:id="39" w:name="_Toc396500402"/>
      <w:r>
        <w:rPr>
          <w:rFonts w:hint="eastAsia"/>
        </w:rPr>
        <w:t>运行环境</w:t>
      </w:r>
      <w:bookmarkEnd w:id="39"/>
    </w:p>
    <w:p w:rsidR="007B48D8" w:rsidRDefault="007B48D8" w:rsidP="007B48D8">
      <w:pPr>
        <w:pStyle w:val="3"/>
      </w:pPr>
      <w:bookmarkStart w:id="40" w:name="_Toc396481339"/>
      <w:bookmarkStart w:id="41" w:name="_Toc396500403"/>
      <w:r>
        <w:rPr>
          <w:rFonts w:hint="eastAsia"/>
        </w:rPr>
        <w:t>工作环境</w:t>
      </w:r>
      <w:bookmarkEnd w:id="40"/>
      <w:bookmarkEnd w:id="41"/>
    </w:p>
    <w:p w:rsidR="007B48D8" w:rsidRDefault="007B48D8" w:rsidP="007B48D8">
      <w:pPr>
        <w:ind w:firstLine="480"/>
      </w:pPr>
      <w:r>
        <w:rPr>
          <w:rFonts w:hint="eastAsia"/>
        </w:rPr>
        <w:t>工作环境为标准试验室环境：</w:t>
      </w:r>
    </w:p>
    <w:p w:rsidR="007B48D8" w:rsidRDefault="007B48D8" w:rsidP="007B48D8">
      <w:pPr>
        <w:ind w:firstLine="480"/>
      </w:pPr>
      <w:r>
        <w:rPr>
          <w:rFonts w:hint="eastAsia"/>
        </w:rPr>
        <w:t>温度：</w:t>
      </w:r>
      <w:r>
        <w:t>0-40</w:t>
      </w:r>
      <w:r>
        <w:rPr>
          <w:rFonts w:hint="eastAsia"/>
        </w:rPr>
        <w:t>℃；</w:t>
      </w:r>
    </w:p>
    <w:p w:rsidR="007B48D8" w:rsidRDefault="007B48D8" w:rsidP="007B48D8">
      <w:pPr>
        <w:ind w:firstLine="480"/>
      </w:pPr>
      <w:r>
        <w:rPr>
          <w:rFonts w:hint="eastAsia"/>
        </w:rPr>
        <w:t>湿度：</w:t>
      </w:r>
      <w:r>
        <w:t>10-90%</w:t>
      </w:r>
      <w:r>
        <w:rPr>
          <w:rFonts w:hint="eastAsia"/>
        </w:rPr>
        <w:t>；</w:t>
      </w:r>
    </w:p>
    <w:p w:rsidR="007B48D8" w:rsidRDefault="007B48D8" w:rsidP="007B48D8">
      <w:pPr>
        <w:ind w:firstLine="480"/>
      </w:pPr>
      <w:r>
        <w:rPr>
          <w:rFonts w:hint="eastAsia"/>
        </w:rPr>
        <w:t>供电电压：</w:t>
      </w:r>
      <w:r>
        <w:t>220V</w:t>
      </w:r>
      <w:r>
        <w:rPr>
          <w:rFonts w:hint="eastAsia"/>
        </w:rPr>
        <w:t>±</w:t>
      </w:r>
      <w:r>
        <w:t>10%</w:t>
      </w:r>
      <w:r w:rsidR="00035ECA">
        <w:rPr>
          <w:rFonts w:hint="eastAsia"/>
        </w:rPr>
        <w:t>。</w:t>
      </w:r>
    </w:p>
    <w:p w:rsidR="007B48D8" w:rsidRDefault="007B48D8" w:rsidP="007B48D8">
      <w:pPr>
        <w:pStyle w:val="3"/>
      </w:pPr>
      <w:bookmarkStart w:id="42" w:name="_Toc396481340"/>
      <w:bookmarkStart w:id="43" w:name="_Toc396500404"/>
      <w:r>
        <w:rPr>
          <w:rFonts w:hint="eastAsia"/>
        </w:rPr>
        <w:t>软硬件环境</w:t>
      </w:r>
      <w:bookmarkEnd w:id="42"/>
      <w:bookmarkEnd w:id="43"/>
    </w:p>
    <w:p w:rsidR="007B48D8" w:rsidRPr="00FB343E" w:rsidRDefault="007B48D8" w:rsidP="007B48D8">
      <w:pPr>
        <w:ind w:firstLine="480"/>
        <w:rPr>
          <w:color w:val="FF0000"/>
        </w:rPr>
      </w:pPr>
      <w:r w:rsidRPr="00FB343E">
        <w:rPr>
          <w:rFonts w:hint="eastAsia"/>
          <w:color w:val="FF0000"/>
        </w:rPr>
        <w:t>【本章应标识</w:t>
      </w:r>
      <w:r>
        <w:rPr>
          <w:rFonts w:hint="eastAsia"/>
          <w:color w:val="FF0000"/>
        </w:rPr>
        <w:t>系统运行时的操作系统和硬件配置</w:t>
      </w:r>
      <w:r w:rsidRPr="00FB343E">
        <w:rPr>
          <w:rFonts w:hint="eastAsia"/>
          <w:color w:val="FF0000"/>
        </w:rPr>
        <w:t>。】</w:t>
      </w:r>
    </w:p>
    <w:p w:rsidR="007B48D8" w:rsidRDefault="007B48D8" w:rsidP="007B48D8">
      <w:pPr>
        <w:ind w:firstLine="480"/>
      </w:pPr>
    </w:p>
    <w:p w:rsidR="007B48D8" w:rsidRPr="004E3BF4" w:rsidRDefault="00984041" w:rsidP="007B48D8">
      <w:pPr>
        <w:pStyle w:val="1"/>
      </w:pPr>
      <w:bookmarkStart w:id="44" w:name="_Toc396500405"/>
      <w:r>
        <w:rPr>
          <w:rFonts w:hint="eastAsia"/>
        </w:rPr>
        <w:t>技术</w:t>
      </w:r>
      <w:r w:rsidR="000508AB">
        <w:rPr>
          <w:rFonts w:hint="eastAsia"/>
        </w:rPr>
        <w:t>方案</w:t>
      </w:r>
      <w:bookmarkEnd w:id="44"/>
    </w:p>
    <w:p w:rsidR="007B48D8" w:rsidRDefault="00984041" w:rsidP="007B48D8">
      <w:pPr>
        <w:pStyle w:val="2"/>
        <w:ind w:left="482" w:hanging="482"/>
      </w:pPr>
      <w:bookmarkStart w:id="45" w:name="_Toc396500406"/>
      <w:r>
        <w:rPr>
          <w:rFonts w:hint="eastAsia"/>
        </w:rPr>
        <w:t>系统</w:t>
      </w:r>
      <w:r w:rsidR="00323F9C">
        <w:rPr>
          <w:rFonts w:hint="eastAsia"/>
        </w:rPr>
        <w:t>架构</w:t>
      </w:r>
      <w:bookmarkEnd w:id="45"/>
    </w:p>
    <w:p w:rsidR="00323F9C" w:rsidRPr="00FB343E" w:rsidRDefault="00323F9C" w:rsidP="00323F9C">
      <w:pPr>
        <w:ind w:firstLine="480"/>
        <w:rPr>
          <w:color w:val="FF0000"/>
        </w:rPr>
      </w:pPr>
      <w:r w:rsidRPr="00FB343E">
        <w:rPr>
          <w:rFonts w:hint="eastAsia"/>
          <w:color w:val="FF0000"/>
        </w:rPr>
        <w:t>【本章应</w:t>
      </w:r>
      <w:r>
        <w:rPr>
          <w:rFonts w:hint="eastAsia"/>
          <w:color w:val="FF0000"/>
        </w:rPr>
        <w:t>图文描述系统的两种工作模式的系统架构</w:t>
      </w:r>
      <w:r w:rsidRPr="00FB343E">
        <w:rPr>
          <w:rFonts w:hint="eastAsia"/>
          <w:color w:val="FF0000"/>
        </w:rPr>
        <w:t>。】</w:t>
      </w:r>
    </w:p>
    <w:p w:rsidR="00323F9C" w:rsidRPr="00323F9C" w:rsidRDefault="00323F9C" w:rsidP="00323F9C">
      <w:pPr>
        <w:ind w:firstLine="480"/>
      </w:pPr>
    </w:p>
    <w:p w:rsidR="00323F9C" w:rsidRDefault="00DF431A" w:rsidP="00323F9C">
      <w:pPr>
        <w:pStyle w:val="2"/>
        <w:ind w:left="482" w:hanging="482"/>
      </w:pPr>
      <w:bookmarkStart w:id="46" w:name="_Toc373238690"/>
      <w:bookmarkStart w:id="47" w:name="_Toc373241299"/>
      <w:bookmarkStart w:id="48" w:name="_Toc373251685"/>
      <w:bookmarkStart w:id="49" w:name="_Toc373238691"/>
      <w:bookmarkStart w:id="50" w:name="_Toc373241300"/>
      <w:bookmarkStart w:id="51" w:name="_Toc373251686"/>
      <w:bookmarkStart w:id="52" w:name="_Toc373238692"/>
      <w:bookmarkStart w:id="53" w:name="_Toc373241301"/>
      <w:bookmarkStart w:id="54" w:name="_Toc373251687"/>
      <w:bookmarkStart w:id="55" w:name="_Toc373238693"/>
      <w:bookmarkStart w:id="56" w:name="_Toc373241302"/>
      <w:bookmarkStart w:id="57" w:name="_Toc373251688"/>
      <w:bookmarkStart w:id="58" w:name="_Toc373238694"/>
      <w:bookmarkStart w:id="59" w:name="_Toc373241303"/>
      <w:bookmarkStart w:id="60" w:name="_Toc373251689"/>
      <w:bookmarkStart w:id="61" w:name="_Toc373238695"/>
      <w:bookmarkStart w:id="62" w:name="_Toc373241304"/>
      <w:bookmarkStart w:id="63" w:name="_Toc373251690"/>
      <w:bookmarkStart w:id="64" w:name="_Toc373238696"/>
      <w:bookmarkStart w:id="65" w:name="_Toc373241305"/>
      <w:bookmarkStart w:id="66" w:name="_Toc373251691"/>
      <w:bookmarkStart w:id="67" w:name="_Toc373238697"/>
      <w:bookmarkStart w:id="68" w:name="_Toc373241306"/>
      <w:bookmarkStart w:id="69" w:name="_Toc373251692"/>
      <w:bookmarkStart w:id="70" w:name="_Toc396481337"/>
      <w:bookmarkStart w:id="71" w:name="_Toc39650040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Pr>
          <w:rFonts w:hint="eastAsia"/>
        </w:rPr>
        <w:t>系统</w:t>
      </w:r>
      <w:r w:rsidR="00323F9C">
        <w:rPr>
          <w:rFonts w:hint="eastAsia"/>
        </w:rPr>
        <w:t>组成</w:t>
      </w:r>
      <w:bookmarkEnd w:id="70"/>
      <w:bookmarkEnd w:id="71"/>
    </w:p>
    <w:p w:rsidR="00323F9C" w:rsidRDefault="00323F9C" w:rsidP="00323F9C">
      <w:pPr>
        <w:ind w:firstLine="480"/>
      </w:pPr>
      <w:r w:rsidRPr="00FB343E">
        <w:rPr>
          <w:rFonts w:hint="eastAsia"/>
          <w:color w:val="FF0000"/>
        </w:rPr>
        <w:t>【本章应标识系统</w:t>
      </w:r>
      <w:r>
        <w:rPr>
          <w:rFonts w:hint="eastAsia"/>
          <w:color w:val="FF0000"/>
        </w:rPr>
        <w:t>运行而必须安装的所有软件和硬件</w:t>
      </w:r>
      <w:r w:rsidRPr="00FB343E">
        <w:rPr>
          <w:rFonts w:hint="eastAsia"/>
          <w:color w:val="FF0000"/>
        </w:rPr>
        <w:t>。</w:t>
      </w:r>
      <w:r>
        <w:rPr>
          <w:rFonts w:hint="eastAsia"/>
          <w:color w:val="FF0000"/>
        </w:rPr>
        <w:t>如</w:t>
      </w:r>
      <w:r>
        <w:rPr>
          <w:rFonts w:hint="eastAsia"/>
          <w:color w:val="FF0000"/>
        </w:rPr>
        <w:t>Simics4.6.2</w:t>
      </w:r>
      <w:r>
        <w:rPr>
          <w:rFonts w:hint="eastAsia"/>
          <w:color w:val="FF0000"/>
        </w:rPr>
        <w:t>、驱动中间件、板卡等，以列表的形式给出。</w:t>
      </w:r>
      <w:r w:rsidRPr="00FB343E">
        <w:rPr>
          <w:rFonts w:hint="eastAsia"/>
          <w:color w:val="FF0000"/>
        </w:rPr>
        <w:t>】</w:t>
      </w:r>
    </w:p>
    <w:p w:rsidR="005C083E" w:rsidRDefault="005C083E" w:rsidP="00984041">
      <w:pPr>
        <w:ind w:firstLine="480"/>
      </w:pPr>
    </w:p>
    <w:p w:rsidR="00984041" w:rsidRDefault="003669F2" w:rsidP="00984041">
      <w:pPr>
        <w:pStyle w:val="2"/>
        <w:ind w:left="482" w:hanging="482"/>
      </w:pPr>
      <w:bookmarkStart w:id="72" w:name="_Toc396500408"/>
      <w:r>
        <w:rPr>
          <w:rFonts w:hint="eastAsia"/>
        </w:rPr>
        <w:t>系统逻辑</w:t>
      </w:r>
      <w:r w:rsidR="00984041">
        <w:rPr>
          <w:rFonts w:hint="eastAsia"/>
        </w:rPr>
        <w:t>流程</w:t>
      </w:r>
      <w:bookmarkEnd w:id="72"/>
    </w:p>
    <w:p w:rsidR="00984041" w:rsidRPr="00984041" w:rsidRDefault="00984041" w:rsidP="00984041">
      <w:pPr>
        <w:ind w:firstLine="480"/>
      </w:pPr>
    </w:p>
    <w:p w:rsidR="00984041" w:rsidRDefault="00984041" w:rsidP="00323F9C">
      <w:pPr>
        <w:pStyle w:val="1"/>
      </w:pPr>
      <w:bookmarkStart w:id="73" w:name="_Toc396500409"/>
      <w:r>
        <w:rPr>
          <w:rFonts w:hint="eastAsia"/>
        </w:rPr>
        <w:t>关键技术</w:t>
      </w:r>
      <w:r w:rsidR="00883063">
        <w:rPr>
          <w:rFonts w:hint="eastAsia"/>
        </w:rPr>
        <w:t>攻关情况</w:t>
      </w:r>
      <w:bookmarkEnd w:id="73"/>
    </w:p>
    <w:p w:rsidR="000613D7" w:rsidRPr="004E3BF4" w:rsidRDefault="00B57C4B" w:rsidP="000613D7">
      <w:pPr>
        <w:pStyle w:val="2"/>
        <w:ind w:left="482" w:hanging="482"/>
      </w:pPr>
      <w:r>
        <w:rPr>
          <w:rFonts w:hint="eastAsia"/>
        </w:rPr>
        <w:t>与真实设备互联</w:t>
      </w:r>
    </w:p>
    <w:p w:rsidR="000613D7" w:rsidRDefault="000613D7" w:rsidP="000613D7">
      <w:pPr>
        <w:pStyle w:val="3"/>
      </w:pPr>
      <w:bookmarkStart w:id="74" w:name="_Toc396500411"/>
      <w:r>
        <w:rPr>
          <w:rFonts w:hint="eastAsia"/>
        </w:rPr>
        <w:t>技术难点</w:t>
      </w:r>
      <w:bookmarkEnd w:id="74"/>
    </w:p>
    <w:p w:rsidR="000613D7" w:rsidRPr="000613D7" w:rsidRDefault="000613D7" w:rsidP="000613D7">
      <w:pPr>
        <w:ind w:firstLine="480"/>
      </w:pPr>
    </w:p>
    <w:p w:rsidR="000613D7" w:rsidRDefault="000613D7" w:rsidP="000613D7">
      <w:pPr>
        <w:pStyle w:val="3"/>
      </w:pPr>
      <w:bookmarkStart w:id="75" w:name="_Toc396500412"/>
      <w:r>
        <w:rPr>
          <w:rFonts w:hint="eastAsia"/>
        </w:rPr>
        <w:t>解决方案</w:t>
      </w:r>
      <w:bookmarkEnd w:id="75"/>
    </w:p>
    <w:p w:rsidR="00984041" w:rsidRPr="00984041" w:rsidRDefault="00984041" w:rsidP="00984041">
      <w:pPr>
        <w:ind w:firstLine="480"/>
      </w:pPr>
    </w:p>
    <w:p w:rsidR="00B57C4B" w:rsidRPr="004E3BF4" w:rsidRDefault="00B57C4B" w:rsidP="000613D7">
      <w:pPr>
        <w:pStyle w:val="2"/>
        <w:ind w:left="482" w:hanging="482"/>
      </w:pPr>
      <w:bookmarkStart w:id="76" w:name="_Toc370067927"/>
      <w:r>
        <w:rPr>
          <w:rFonts w:hint="eastAsia"/>
        </w:rPr>
        <w:lastRenderedPageBreak/>
        <w:t>ARINC</w:t>
      </w:r>
      <w:r>
        <w:t xml:space="preserve"> 664 BAG流量整型</w:t>
      </w:r>
    </w:p>
    <w:p w:rsidR="00B57C4B" w:rsidRDefault="00B57C4B" w:rsidP="000613D7">
      <w:pPr>
        <w:pStyle w:val="3"/>
      </w:pPr>
      <w:bookmarkStart w:id="77" w:name="_Toc396500414"/>
      <w:r>
        <w:rPr>
          <w:rFonts w:hint="eastAsia"/>
        </w:rPr>
        <w:t>技术难点</w:t>
      </w:r>
      <w:bookmarkEnd w:id="77"/>
    </w:p>
    <w:p w:rsidR="00B57C4B" w:rsidRPr="000613D7" w:rsidRDefault="00B57C4B" w:rsidP="000613D7">
      <w:pPr>
        <w:ind w:firstLine="480"/>
      </w:pPr>
    </w:p>
    <w:p w:rsidR="00B57C4B" w:rsidRDefault="00B57C4B" w:rsidP="000613D7">
      <w:pPr>
        <w:pStyle w:val="3"/>
      </w:pPr>
      <w:bookmarkStart w:id="78" w:name="_Toc396500415"/>
      <w:r>
        <w:rPr>
          <w:rFonts w:hint="eastAsia"/>
        </w:rPr>
        <w:t>解决方案</w:t>
      </w:r>
      <w:bookmarkEnd w:id="78"/>
    </w:p>
    <w:p w:rsidR="00B57C4B" w:rsidRPr="004E3BF4" w:rsidRDefault="00B57C4B" w:rsidP="00B57C4B">
      <w:pPr>
        <w:pStyle w:val="2"/>
      </w:pPr>
      <w:r>
        <w:rPr>
          <w:rFonts w:hint="eastAsia"/>
        </w:rPr>
        <w:t>ARINC</w:t>
      </w:r>
      <w:r>
        <w:t xml:space="preserve"> 664数据帧封包解包</w:t>
      </w:r>
    </w:p>
    <w:p w:rsidR="00B57C4B" w:rsidRDefault="00B57C4B" w:rsidP="00B57C4B">
      <w:pPr>
        <w:pStyle w:val="3"/>
        <w:ind w:firstLine="643"/>
      </w:pPr>
      <w:r>
        <w:rPr>
          <w:rFonts w:hint="eastAsia"/>
        </w:rPr>
        <w:t>技术难点</w:t>
      </w:r>
    </w:p>
    <w:p w:rsidR="00B57C4B" w:rsidRPr="000613D7" w:rsidRDefault="00B57C4B" w:rsidP="00B57C4B">
      <w:pPr>
        <w:ind w:firstLine="480"/>
      </w:pPr>
    </w:p>
    <w:p w:rsidR="00B57C4B" w:rsidRDefault="00B57C4B" w:rsidP="00B57C4B">
      <w:pPr>
        <w:pStyle w:val="3"/>
        <w:ind w:firstLine="643"/>
      </w:pPr>
      <w:r>
        <w:rPr>
          <w:rFonts w:hint="eastAsia"/>
        </w:rPr>
        <w:t>解决方案</w:t>
      </w:r>
    </w:p>
    <w:p w:rsidR="00B57C4B" w:rsidRPr="004E3BF4" w:rsidRDefault="00B57C4B" w:rsidP="00B57C4B">
      <w:pPr>
        <w:pStyle w:val="2"/>
      </w:pPr>
      <w:r>
        <w:rPr>
          <w:rFonts w:hint="eastAsia"/>
        </w:rPr>
        <w:t>RDC的配置表解析</w:t>
      </w:r>
    </w:p>
    <w:p w:rsidR="00B57C4B" w:rsidRDefault="00B57C4B" w:rsidP="00B57C4B">
      <w:pPr>
        <w:pStyle w:val="3"/>
        <w:ind w:firstLine="643"/>
      </w:pPr>
      <w:r>
        <w:rPr>
          <w:rFonts w:hint="eastAsia"/>
        </w:rPr>
        <w:t>技术难点</w:t>
      </w:r>
    </w:p>
    <w:p w:rsidR="00B57C4B" w:rsidRPr="000613D7" w:rsidRDefault="00B57C4B" w:rsidP="00B57C4B">
      <w:pPr>
        <w:ind w:firstLine="480"/>
      </w:pPr>
    </w:p>
    <w:p w:rsidR="00B57C4B" w:rsidRDefault="00B57C4B" w:rsidP="00B57C4B">
      <w:pPr>
        <w:pStyle w:val="3"/>
        <w:ind w:firstLine="643"/>
      </w:pPr>
      <w:r>
        <w:rPr>
          <w:rFonts w:hint="eastAsia"/>
        </w:rPr>
        <w:t>解决方案</w:t>
      </w:r>
    </w:p>
    <w:p w:rsidR="00B57C4B" w:rsidRPr="004E3BF4" w:rsidRDefault="00B57C4B" w:rsidP="00B57C4B">
      <w:pPr>
        <w:pStyle w:val="2"/>
      </w:pPr>
      <w:r>
        <w:rPr>
          <w:rFonts w:hint="eastAsia"/>
        </w:rPr>
        <w:t>RDC协议转换</w:t>
      </w:r>
    </w:p>
    <w:p w:rsidR="00B57C4B" w:rsidRDefault="00B57C4B" w:rsidP="00B57C4B">
      <w:pPr>
        <w:pStyle w:val="3"/>
        <w:ind w:firstLine="643"/>
      </w:pPr>
      <w:r>
        <w:rPr>
          <w:rFonts w:hint="eastAsia"/>
        </w:rPr>
        <w:t>技术难点</w:t>
      </w:r>
    </w:p>
    <w:p w:rsidR="00B57C4B" w:rsidRPr="000613D7" w:rsidRDefault="00B57C4B" w:rsidP="00B57C4B">
      <w:pPr>
        <w:ind w:firstLine="480"/>
      </w:pPr>
    </w:p>
    <w:p w:rsidR="00B57C4B" w:rsidRDefault="00B57C4B" w:rsidP="00B57C4B">
      <w:pPr>
        <w:pStyle w:val="3"/>
        <w:ind w:firstLine="643"/>
      </w:pPr>
      <w:r>
        <w:rPr>
          <w:rFonts w:hint="eastAsia"/>
        </w:rPr>
        <w:t>解决方案</w:t>
      </w:r>
    </w:p>
    <w:p w:rsidR="00B57C4B" w:rsidRPr="00B57C4B" w:rsidRDefault="00B57C4B" w:rsidP="00B57C4B">
      <w:pPr>
        <w:ind w:firstLine="480"/>
        <w:rPr>
          <w:rFonts w:hint="eastAsia"/>
        </w:rPr>
      </w:pPr>
      <w:bookmarkStart w:id="79" w:name="_GoBack"/>
      <w:bookmarkEnd w:id="79"/>
    </w:p>
    <w:p w:rsidR="00B57C4B" w:rsidRPr="004E3BF4" w:rsidRDefault="00B57C4B" w:rsidP="00984041">
      <w:pPr>
        <w:pStyle w:val="1"/>
      </w:pPr>
      <w:bookmarkStart w:id="80" w:name="_Toc396500416"/>
      <w:r>
        <w:rPr>
          <w:rFonts w:hint="eastAsia"/>
        </w:rPr>
        <w:t>研制和测试过程</w:t>
      </w:r>
      <w:bookmarkEnd w:id="80"/>
    </w:p>
    <w:p w:rsidR="00B57C4B" w:rsidRDefault="00B57C4B" w:rsidP="00984041">
      <w:pPr>
        <w:pStyle w:val="2"/>
        <w:ind w:left="482" w:hanging="482"/>
      </w:pPr>
      <w:bookmarkStart w:id="81" w:name="_Toc396500417"/>
      <w:r>
        <w:rPr>
          <w:rFonts w:hint="eastAsia"/>
        </w:rPr>
        <w:t>硬件选型</w:t>
      </w:r>
      <w:bookmarkEnd w:id="81"/>
    </w:p>
    <w:p w:rsidR="00B57C4B" w:rsidRPr="00166A5A" w:rsidRDefault="00B57C4B" w:rsidP="00166A5A">
      <w:pPr>
        <w:ind w:firstLine="480"/>
      </w:pPr>
    </w:p>
    <w:p w:rsidR="00B57C4B" w:rsidRDefault="00B57C4B" w:rsidP="00984041">
      <w:pPr>
        <w:pStyle w:val="2"/>
        <w:ind w:left="482" w:hanging="482"/>
      </w:pPr>
      <w:bookmarkStart w:id="82" w:name="_Toc396500418"/>
      <w:r>
        <w:rPr>
          <w:rFonts w:hint="eastAsia"/>
        </w:rPr>
        <w:t>软件详细设计</w:t>
      </w:r>
      <w:bookmarkEnd w:id="82"/>
    </w:p>
    <w:p w:rsidR="00B57C4B" w:rsidRPr="00F21174" w:rsidRDefault="00B57C4B" w:rsidP="00F21174">
      <w:pPr>
        <w:ind w:firstLine="480"/>
      </w:pPr>
    </w:p>
    <w:p w:rsidR="00B57C4B" w:rsidRPr="00166A5A" w:rsidRDefault="00B57C4B" w:rsidP="00F21174">
      <w:pPr>
        <w:pStyle w:val="2"/>
      </w:pPr>
      <w:bookmarkStart w:id="83" w:name="_Toc396500419"/>
      <w:r>
        <w:rPr>
          <w:rFonts w:hint="eastAsia"/>
        </w:rPr>
        <w:t>测试过程</w:t>
      </w:r>
      <w:bookmarkEnd w:id="83"/>
    </w:p>
    <w:p w:rsidR="00B57C4B" w:rsidRDefault="00B57C4B" w:rsidP="00984041">
      <w:pPr>
        <w:ind w:firstLine="480"/>
      </w:pPr>
    </w:p>
    <w:p w:rsidR="00B57C4B" w:rsidRPr="004E3BF4" w:rsidRDefault="00B57C4B" w:rsidP="00746698">
      <w:pPr>
        <w:pStyle w:val="1"/>
      </w:pPr>
      <w:bookmarkStart w:id="84" w:name="_Toc396500420"/>
      <w:r>
        <w:rPr>
          <w:rFonts w:hint="eastAsia"/>
        </w:rPr>
        <w:t>遇到的问题及解决方法</w:t>
      </w:r>
      <w:bookmarkEnd w:id="84"/>
    </w:p>
    <w:p w:rsidR="00B57C4B" w:rsidRDefault="00B57C4B" w:rsidP="00746698">
      <w:pPr>
        <w:pStyle w:val="2"/>
        <w:ind w:left="482" w:hanging="482"/>
      </w:pPr>
      <w:bookmarkStart w:id="85" w:name="_Toc396500421"/>
      <w:r>
        <w:rPr>
          <w:rFonts w:hint="eastAsia"/>
        </w:rPr>
        <w:t>遇到的问题1</w:t>
      </w:r>
      <w:bookmarkEnd w:id="85"/>
    </w:p>
    <w:p w:rsidR="00B57C4B" w:rsidRDefault="00B57C4B" w:rsidP="00746698">
      <w:pPr>
        <w:pStyle w:val="3"/>
      </w:pPr>
      <w:bookmarkStart w:id="86" w:name="_Toc396500422"/>
      <w:r>
        <w:rPr>
          <w:rFonts w:hint="eastAsia"/>
        </w:rPr>
        <w:t>问题描述</w:t>
      </w:r>
      <w:bookmarkEnd w:id="86"/>
    </w:p>
    <w:p w:rsidR="00B57C4B" w:rsidRPr="00746698" w:rsidRDefault="00B57C4B" w:rsidP="00746698">
      <w:pPr>
        <w:ind w:firstLine="480"/>
      </w:pPr>
      <w:r>
        <w:t>启动</w:t>
      </w:r>
      <w:r>
        <w:t>Vxworks</w:t>
      </w:r>
      <w:r>
        <w:t>后</w:t>
      </w:r>
      <w:r>
        <w:rPr>
          <w:rFonts w:hint="eastAsia"/>
        </w:rPr>
        <w:t>，</w:t>
      </w:r>
      <w:r>
        <w:t>加载配置表后</w:t>
      </w:r>
      <w:r>
        <w:rPr>
          <w:rFonts w:hint="eastAsia"/>
        </w:rPr>
        <w:t>，</w:t>
      </w:r>
      <w:r>
        <w:t>发现个别配置表的信息在加载的过程中被修改</w:t>
      </w:r>
      <w:r>
        <w:rPr>
          <w:rFonts w:hint="eastAsia"/>
        </w:rPr>
        <w:t>。</w:t>
      </w:r>
    </w:p>
    <w:p w:rsidR="00B57C4B" w:rsidRDefault="00B57C4B" w:rsidP="00746698">
      <w:pPr>
        <w:pStyle w:val="3"/>
      </w:pPr>
      <w:bookmarkStart w:id="87" w:name="_Toc396500423"/>
      <w:r>
        <w:rPr>
          <w:rFonts w:hint="eastAsia"/>
        </w:rPr>
        <w:t>解决方法</w:t>
      </w:r>
      <w:bookmarkEnd w:id="87"/>
    </w:p>
    <w:p w:rsidR="00B57C4B" w:rsidRPr="00166A5A" w:rsidRDefault="00B57C4B" w:rsidP="00746698">
      <w:pPr>
        <w:ind w:firstLine="480"/>
      </w:pPr>
      <w:r>
        <w:t>对照需求规格说明</w:t>
      </w:r>
      <w:r>
        <w:rPr>
          <w:rFonts w:hint="eastAsia"/>
        </w:rPr>
        <w:t>，</w:t>
      </w:r>
      <w:r>
        <w:t>经过排查发现</w:t>
      </w:r>
      <w:r>
        <w:rPr>
          <w:rFonts w:hint="eastAsia"/>
        </w:rPr>
        <w:t>，</w:t>
      </w:r>
      <w:r>
        <w:t>接收冗余的配置表的大小是</w:t>
      </w:r>
      <w:r>
        <w:rPr>
          <w:rFonts w:hint="eastAsia"/>
        </w:rPr>
        <w:t>256</w:t>
      </w:r>
      <w:r>
        <w:rPr>
          <w:rFonts w:hint="eastAsia"/>
        </w:rPr>
        <w:t>个，而不是</w:t>
      </w:r>
      <w:r>
        <w:rPr>
          <w:rFonts w:hint="eastAsia"/>
        </w:rPr>
        <w:t>128</w:t>
      </w:r>
      <w:r>
        <w:rPr>
          <w:rFonts w:hint="eastAsia"/>
        </w:rPr>
        <w:lastRenderedPageBreak/>
        <w:t>个，修改数组定义后，重新编译后，经测试，可以正确加载配置表。</w:t>
      </w:r>
    </w:p>
    <w:p w:rsidR="00B57C4B" w:rsidRDefault="00B57C4B" w:rsidP="00746698">
      <w:pPr>
        <w:pStyle w:val="2"/>
        <w:ind w:left="482" w:hanging="482"/>
      </w:pPr>
      <w:bookmarkStart w:id="88" w:name="_Toc396500424"/>
      <w:r>
        <w:rPr>
          <w:rFonts w:hint="eastAsia"/>
        </w:rPr>
        <w:t>遇到的问题</w:t>
      </w:r>
      <w:bookmarkEnd w:id="88"/>
      <w:r>
        <w:rPr>
          <w:rFonts w:hint="eastAsia"/>
        </w:rPr>
        <w:t>2</w:t>
      </w:r>
    </w:p>
    <w:p w:rsidR="00B57C4B" w:rsidRDefault="00B57C4B" w:rsidP="00746698">
      <w:pPr>
        <w:pStyle w:val="3"/>
      </w:pPr>
      <w:bookmarkStart w:id="89" w:name="_Toc396500425"/>
      <w:r>
        <w:rPr>
          <w:rFonts w:hint="eastAsia"/>
        </w:rPr>
        <w:t>问题描述</w:t>
      </w:r>
      <w:bookmarkEnd w:id="89"/>
    </w:p>
    <w:p w:rsidR="00B57C4B" w:rsidRPr="00031A4A" w:rsidRDefault="00B57C4B" w:rsidP="00746698">
      <w:pPr>
        <w:ind w:firstLine="480"/>
      </w:pPr>
      <w:r>
        <w:t>在</w:t>
      </w:r>
      <w:r>
        <w:rPr>
          <w:rFonts w:hint="eastAsia"/>
        </w:rPr>
        <w:t>429</w:t>
      </w:r>
      <w:r>
        <w:rPr>
          <w:rFonts w:hint="eastAsia"/>
        </w:rPr>
        <w:t>工作模式下，当</w:t>
      </w:r>
      <w:r>
        <w:rPr>
          <w:rFonts w:hint="eastAsia"/>
        </w:rPr>
        <w:t>RDC</w:t>
      </w:r>
      <w:r>
        <w:rPr>
          <w:rFonts w:hint="eastAsia"/>
        </w:rPr>
        <w:t>调用第二块</w:t>
      </w:r>
      <w:r>
        <w:rPr>
          <w:rFonts w:hint="eastAsia"/>
        </w:rPr>
        <w:t>A</w:t>
      </w:r>
      <w:r>
        <w:t>664</w:t>
      </w:r>
      <w:r>
        <w:t>虚拟模型的配置表加载接口会发生段错误</w:t>
      </w:r>
      <w:r>
        <w:rPr>
          <w:rFonts w:hint="eastAsia"/>
        </w:rPr>
        <w:t>。</w:t>
      </w:r>
    </w:p>
    <w:p w:rsidR="00B57C4B" w:rsidRDefault="00B57C4B" w:rsidP="00746698">
      <w:pPr>
        <w:pStyle w:val="3"/>
      </w:pPr>
      <w:bookmarkStart w:id="90" w:name="_Toc396500426"/>
      <w:r>
        <w:rPr>
          <w:rFonts w:hint="eastAsia"/>
        </w:rPr>
        <w:t>解决方法</w:t>
      </w:r>
      <w:bookmarkEnd w:id="90"/>
    </w:p>
    <w:p w:rsidR="00B57C4B" w:rsidRDefault="00B57C4B" w:rsidP="00EB4100">
      <w:pPr>
        <w:ind w:firstLine="480"/>
      </w:pPr>
      <w:r>
        <w:t>经过调试</w:t>
      </w:r>
      <w:r>
        <w:rPr>
          <w:rFonts w:hint="eastAsia"/>
        </w:rPr>
        <w:t>，</w:t>
      </w:r>
      <w:r>
        <w:t>发现</w:t>
      </w:r>
      <w:r>
        <w:rPr>
          <w:rFonts w:hint="eastAsia"/>
        </w:rPr>
        <w:t>A664</w:t>
      </w:r>
      <w:r>
        <w:rPr>
          <w:rFonts w:hint="eastAsia"/>
        </w:rPr>
        <w:t>虚拟模型的配置表数据接收的定义有更新，而</w:t>
      </w:r>
      <w:r>
        <w:rPr>
          <w:rFonts w:hint="eastAsia"/>
        </w:rPr>
        <w:t>RDC</w:t>
      </w:r>
      <w:r>
        <w:rPr>
          <w:rFonts w:hint="eastAsia"/>
        </w:rPr>
        <w:t>使用的配置表定义是旧的，导致内存拷贝时越界，引发段错误。更新</w:t>
      </w:r>
      <w:r>
        <w:rPr>
          <w:rFonts w:hint="eastAsia"/>
        </w:rPr>
        <w:t>RDC</w:t>
      </w:r>
      <w:r>
        <w:rPr>
          <w:rFonts w:hint="eastAsia"/>
        </w:rPr>
        <w:t>使用的配置表，重新编译后，可以完成配置表加载。</w:t>
      </w:r>
    </w:p>
    <w:p w:rsidR="00B57C4B" w:rsidRDefault="00B57C4B" w:rsidP="00867A6E">
      <w:pPr>
        <w:pStyle w:val="2"/>
      </w:pPr>
      <w:r>
        <w:rPr>
          <w:rFonts w:hint="eastAsia"/>
        </w:rPr>
        <w:t>遇到的问题3</w:t>
      </w:r>
    </w:p>
    <w:p w:rsidR="00B57C4B" w:rsidRDefault="00B57C4B" w:rsidP="00867A6E">
      <w:pPr>
        <w:pStyle w:val="3"/>
      </w:pPr>
      <w:r>
        <w:rPr>
          <w:rFonts w:hint="eastAsia"/>
        </w:rPr>
        <w:t>问题描述</w:t>
      </w:r>
    </w:p>
    <w:p w:rsidR="00B57C4B" w:rsidRPr="00031A4A" w:rsidRDefault="00B57C4B" w:rsidP="00867A6E">
      <w:pPr>
        <w:ind w:firstLine="480"/>
      </w:pPr>
      <w:r>
        <w:t>在</w:t>
      </w:r>
      <w:r>
        <w:rPr>
          <w:rFonts w:hint="eastAsia"/>
        </w:rPr>
        <w:t>429</w:t>
      </w:r>
      <w:r>
        <w:rPr>
          <w:rFonts w:hint="eastAsia"/>
        </w:rPr>
        <w:t>工作模式下，第二块网卡接收到的</w:t>
      </w:r>
      <w:r>
        <w:rPr>
          <w:rFonts w:hint="eastAsia"/>
        </w:rPr>
        <w:t>A</w:t>
      </w:r>
      <w:r>
        <w:t>664</w:t>
      </w:r>
      <w:r>
        <w:t>配置表不正确</w:t>
      </w:r>
      <w:r>
        <w:rPr>
          <w:rFonts w:hint="eastAsia"/>
        </w:rPr>
        <w:t>。</w:t>
      </w:r>
      <w:r w:rsidRPr="00031A4A">
        <w:rPr>
          <w:rFonts w:hint="eastAsia"/>
        </w:rPr>
        <w:t xml:space="preserve"> </w:t>
      </w:r>
    </w:p>
    <w:p w:rsidR="00B57C4B" w:rsidRDefault="00B57C4B" w:rsidP="00867A6E">
      <w:pPr>
        <w:pStyle w:val="3"/>
      </w:pPr>
      <w:r>
        <w:rPr>
          <w:rFonts w:hint="eastAsia"/>
        </w:rPr>
        <w:t>解决方法</w:t>
      </w:r>
    </w:p>
    <w:p w:rsidR="00B57C4B" w:rsidRPr="00C64FC2" w:rsidRDefault="00B57C4B" w:rsidP="00C64FC2">
      <w:pPr>
        <w:ind w:firstLine="480"/>
      </w:pPr>
      <w:r>
        <w:t>经过调试</w:t>
      </w:r>
      <w:r>
        <w:rPr>
          <w:rFonts w:hint="eastAsia"/>
        </w:rPr>
        <w:t>，</w:t>
      </w:r>
      <w:r>
        <w:t>发现</w:t>
      </w:r>
      <w:r>
        <w:rPr>
          <w:rFonts w:hint="eastAsia"/>
        </w:rPr>
        <w:t>A664</w:t>
      </w:r>
      <w:r>
        <w:rPr>
          <w:rFonts w:hint="eastAsia"/>
        </w:rPr>
        <w:t>虚拟模型的加载配置表接口的实现有问题，接口每被</w:t>
      </w:r>
      <w:r>
        <w:rPr>
          <w:rFonts w:hint="eastAsia"/>
        </w:rPr>
        <w:t>RDC</w:t>
      </w:r>
      <w:r>
        <w:rPr>
          <w:rFonts w:hint="eastAsia"/>
        </w:rPr>
        <w:t>模型调用后，都会调用快速排序算法，导致下次加载配置表时，排序后的数据被覆盖掉了。添加一个新的接口给</w:t>
      </w:r>
      <w:r>
        <w:rPr>
          <w:rFonts w:hint="eastAsia"/>
        </w:rPr>
        <w:t>RDC</w:t>
      </w:r>
      <w:r>
        <w:rPr>
          <w:rFonts w:hint="eastAsia"/>
        </w:rPr>
        <w:t>，</w:t>
      </w:r>
      <w:r>
        <w:t>将所有的排序算法移动到这个接口中</w:t>
      </w:r>
      <w:r>
        <w:rPr>
          <w:rFonts w:hint="eastAsia"/>
        </w:rPr>
        <w:t>，</w:t>
      </w:r>
      <w:r>
        <w:t>当</w:t>
      </w:r>
      <w:r>
        <w:t>RDC</w:t>
      </w:r>
      <w:r>
        <w:t>循环加载配置表后</w:t>
      </w:r>
      <w:r>
        <w:rPr>
          <w:rFonts w:hint="eastAsia"/>
        </w:rPr>
        <w:t>，</w:t>
      </w:r>
      <w:r>
        <w:t>调用此接口</w:t>
      </w:r>
      <w:r>
        <w:rPr>
          <w:rFonts w:hint="eastAsia"/>
        </w:rPr>
        <w:t>。重新编译后，测试通过。</w:t>
      </w:r>
    </w:p>
    <w:p w:rsidR="00B57C4B" w:rsidRDefault="00B57C4B" w:rsidP="003A2CE3">
      <w:pPr>
        <w:pStyle w:val="2"/>
      </w:pPr>
      <w:r>
        <w:rPr>
          <w:rFonts w:hint="eastAsia"/>
        </w:rPr>
        <w:t>遇到的问题4</w:t>
      </w:r>
    </w:p>
    <w:p w:rsidR="00B57C4B" w:rsidRDefault="00B57C4B" w:rsidP="003A2CE3">
      <w:pPr>
        <w:pStyle w:val="3"/>
      </w:pPr>
      <w:r>
        <w:rPr>
          <w:rFonts w:hint="eastAsia"/>
        </w:rPr>
        <w:t>问题描述</w:t>
      </w:r>
    </w:p>
    <w:p w:rsidR="00B57C4B" w:rsidRPr="00031A4A" w:rsidRDefault="00B57C4B" w:rsidP="003A2CE3">
      <w:pPr>
        <w:ind w:firstLine="480"/>
      </w:pPr>
      <w:r>
        <w:t>在</w:t>
      </w:r>
      <w:r>
        <w:rPr>
          <w:rFonts w:hint="eastAsia"/>
        </w:rPr>
        <w:t>429</w:t>
      </w:r>
      <w:r>
        <w:rPr>
          <w:rFonts w:hint="eastAsia"/>
        </w:rPr>
        <w:t>工作模式下，当</w:t>
      </w:r>
      <w:r>
        <w:rPr>
          <w:rFonts w:hint="eastAsia"/>
        </w:rPr>
        <w:t>RDC</w:t>
      </w:r>
      <w:r>
        <w:rPr>
          <w:rFonts w:hint="eastAsia"/>
        </w:rPr>
        <w:t>调用接口从真实</w:t>
      </w:r>
      <w:r>
        <w:rPr>
          <w:rFonts w:hint="eastAsia"/>
        </w:rPr>
        <w:t>429</w:t>
      </w:r>
      <w:r>
        <w:rPr>
          <w:rFonts w:hint="eastAsia"/>
        </w:rPr>
        <w:t>板卡接收数据时，会发生段错误。</w:t>
      </w:r>
    </w:p>
    <w:p w:rsidR="00B57C4B" w:rsidRDefault="00B57C4B" w:rsidP="003A2CE3">
      <w:pPr>
        <w:pStyle w:val="3"/>
      </w:pPr>
      <w:r>
        <w:rPr>
          <w:rFonts w:hint="eastAsia"/>
        </w:rPr>
        <w:t>解决方法</w:t>
      </w:r>
    </w:p>
    <w:p w:rsidR="00B57C4B" w:rsidRDefault="00B57C4B" w:rsidP="003A2CE3">
      <w:pPr>
        <w:ind w:firstLine="480"/>
      </w:pPr>
      <w:r>
        <w:t>使用</w:t>
      </w:r>
      <w:r>
        <w:t>gdb</w:t>
      </w:r>
      <w:r>
        <w:t>调试发现</w:t>
      </w:r>
      <w:r>
        <w:rPr>
          <w:rFonts w:hint="eastAsia"/>
        </w:rPr>
        <w:t>，</w:t>
      </w:r>
      <w:r>
        <w:t>接收函数实现的有问题</w:t>
      </w:r>
      <w:r>
        <w:rPr>
          <w:rFonts w:hint="eastAsia"/>
        </w:rPr>
        <w:t>，</w:t>
      </w:r>
      <w:r>
        <w:t>从真实</w:t>
      </w:r>
      <w:r>
        <w:rPr>
          <w:rFonts w:hint="eastAsia"/>
        </w:rPr>
        <w:t>429</w:t>
      </w:r>
      <w:r>
        <w:rPr>
          <w:rFonts w:hint="eastAsia"/>
        </w:rPr>
        <w:t>板卡接收到的数据长度并不一定要等于缓冲区的最大长度，而程序对这两个值进行对比，如果不相等，抛出异常，导致</w:t>
      </w:r>
      <w:r>
        <w:rPr>
          <w:rFonts w:hint="eastAsia"/>
        </w:rPr>
        <w:t>Simics</w:t>
      </w:r>
      <w:r>
        <w:rPr>
          <w:rFonts w:hint="eastAsia"/>
        </w:rPr>
        <w:t>退出，修改判断条件，当接收到的数据长度大于</w:t>
      </w:r>
      <w:r>
        <w:rPr>
          <w:rFonts w:hint="eastAsia"/>
        </w:rPr>
        <w:t>0</w:t>
      </w:r>
      <w:r>
        <w:rPr>
          <w:rFonts w:hint="eastAsia"/>
        </w:rPr>
        <w:t>，即认为是正确的，重新编译后，</w:t>
      </w:r>
      <w:r>
        <w:rPr>
          <w:rFonts w:hint="eastAsia"/>
        </w:rPr>
        <w:t>RDC</w:t>
      </w:r>
      <w:r>
        <w:rPr>
          <w:rFonts w:hint="eastAsia"/>
        </w:rPr>
        <w:t>模块可以正确接收真实板卡返回的数据。</w:t>
      </w:r>
    </w:p>
    <w:p w:rsidR="00B57C4B" w:rsidRDefault="00B57C4B" w:rsidP="00D535AD">
      <w:pPr>
        <w:pStyle w:val="2"/>
      </w:pPr>
      <w:r>
        <w:rPr>
          <w:rFonts w:hint="eastAsia"/>
        </w:rPr>
        <w:t>遇到的问题5</w:t>
      </w:r>
    </w:p>
    <w:p w:rsidR="00B57C4B" w:rsidRDefault="00B57C4B" w:rsidP="00D535AD">
      <w:pPr>
        <w:pStyle w:val="3"/>
      </w:pPr>
      <w:r>
        <w:rPr>
          <w:rFonts w:hint="eastAsia"/>
        </w:rPr>
        <w:t>问题描述</w:t>
      </w:r>
    </w:p>
    <w:p w:rsidR="00B57C4B" w:rsidRPr="00031A4A" w:rsidRDefault="00B57C4B" w:rsidP="00D535AD">
      <w:pPr>
        <w:ind w:firstLine="480"/>
      </w:pPr>
      <w:r>
        <w:t>在</w:t>
      </w:r>
      <w:r>
        <w:rPr>
          <w:rFonts w:hint="eastAsia"/>
        </w:rPr>
        <w:t>429</w:t>
      </w:r>
      <w:r>
        <w:rPr>
          <w:rFonts w:hint="eastAsia"/>
        </w:rPr>
        <w:t>工作模式下，第二块网卡的数据无法发送给第一块网卡。</w:t>
      </w:r>
    </w:p>
    <w:p w:rsidR="00B57C4B" w:rsidRDefault="00B57C4B" w:rsidP="00D535AD">
      <w:pPr>
        <w:pStyle w:val="3"/>
      </w:pPr>
      <w:r>
        <w:rPr>
          <w:rFonts w:hint="eastAsia"/>
        </w:rPr>
        <w:t>解决方法</w:t>
      </w:r>
    </w:p>
    <w:p w:rsidR="00B57C4B" w:rsidRDefault="00B57C4B" w:rsidP="00742AEA">
      <w:pPr>
        <w:ind w:firstLineChars="0" w:firstLine="480"/>
      </w:pPr>
      <w:r>
        <w:t>调试发现</w:t>
      </w:r>
      <w:r>
        <w:rPr>
          <w:rFonts w:hint="eastAsia"/>
        </w:rPr>
        <w:t>，</w:t>
      </w:r>
      <w:r>
        <w:t>第一块网卡接收到第二块网卡传递过来的数据后</w:t>
      </w:r>
      <w:r>
        <w:rPr>
          <w:rFonts w:hint="eastAsia"/>
        </w:rPr>
        <w:t>，</w:t>
      </w:r>
      <w:r>
        <w:t>将数据过滤掉了</w:t>
      </w:r>
      <w:r>
        <w:rPr>
          <w:rFonts w:hint="eastAsia"/>
        </w:rPr>
        <w:t>。</w:t>
      </w:r>
      <w:r>
        <w:t>原</w:t>
      </w:r>
      <w:r>
        <w:lastRenderedPageBreak/>
        <w:t>因是</w:t>
      </w:r>
      <w:r>
        <w:t>RDC</w:t>
      </w:r>
      <w:r>
        <w:t>模型中配置表解析拼数据有误</w:t>
      </w:r>
      <w:r>
        <w:rPr>
          <w:rFonts w:hint="eastAsia"/>
        </w:rPr>
        <w:t>，</w:t>
      </w:r>
      <w:r>
        <w:t>修改后重新编译</w:t>
      </w:r>
      <w:r>
        <w:rPr>
          <w:rFonts w:hint="eastAsia"/>
        </w:rPr>
        <w:t>，</w:t>
      </w:r>
      <w:r>
        <w:t>第一块网卡可以正确收到数据</w:t>
      </w:r>
      <w:r>
        <w:rPr>
          <w:rFonts w:hint="eastAsia"/>
        </w:rPr>
        <w:t>，</w:t>
      </w:r>
      <w:r>
        <w:t>并通过查询配置表</w:t>
      </w:r>
      <w:r>
        <w:rPr>
          <w:rFonts w:hint="eastAsia"/>
        </w:rPr>
        <w:t>，</w:t>
      </w:r>
      <w:r>
        <w:t>将接收到的数据存放到对应的端口缓冲区中</w:t>
      </w:r>
      <w:r>
        <w:rPr>
          <w:rFonts w:hint="eastAsia"/>
        </w:rPr>
        <w:t>。</w:t>
      </w:r>
    </w:p>
    <w:p w:rsidR="00B57C4B" w:rsidRDefault="00B57C4B" w:rsidP="00742AEA">
      <w:pPr>
        <w:pStyle w:val="2"/>
      </w:pPr>
      <w:r>
        <w:rPr>
          <w:rFonts w:hint="eastAsia"/>
        </w:rPr>
        <w:t>遇到的问题6</w:t>
      </w:r>
    </w:p>
    <w:p w:rsidR="00B57C4B" w:rsidRDefault="00B57C4B" w:rsidP="00742AEA">
      <w:pPr>
        <w:pStyle w:val="3"/>
      </w:pPr>
      <w:r>
        <w:rPr>
          <w:rFonts w:hint="eastAsia"/>
        </w:rPr>
        <w:t>问题描述</w:t>
      </w:r>
    </w:p>
    <w:p w:rsidR="00B57C4B" w:rsidRPr="00031A4A" w:rsidRDefault="00B57C4B" w:rsidP="00742AEA">
      <w:pPr>
        <w:ind w:firstLine="480"/>
      </w:pPr>
      <w:r>
        <w:t>在</w:t>
      </w:r>
      <w:r>
        <w:rPr>
          <w:rFonts w:hint="eastAsia"/>
        </w:rPr>
        <w:t>429</w:t>
      </w:r>
      <w:r>
        <w:rPr>
          <w:rFonts w:hint="eastAsia"/>
        </w:rPr>
        <w:t>工作模式下，</w:t>
      </w:r>
      <w:r>
        <w:t>循环接收真实</w:t>
      </w:r>
      <w:r>
        <w:rPr>
          <w:rFonts w:hint="eastAsia"/>
        </w:rPr>
        <w:t>429</w:t>
      </w:r>
      <w:r>
        <w:rPr>
          <w:rFonts w:hint="eastAsia"/>
        </w:rPr>
        <w:t>发送过来的数据，会发生段错误。</w:t>
      </w:r>
    </w:p>
    <w:p w:rsidR="00B57C4B" w:rsidRDefault="00B57C4B" w:rsidP="00742AEA">
      <w:pPr>
        <w:pStyle w:val="3"/>
      </w:pPr>
      <w:r>
        <w:rPr>
          <w:rFonts w:hint="eastAsia"/>
        </w:rPr>
        <w:t>解决方法</w:t>
      </w:r>
    </w:p>
    <w:p w:rsidR="00B57C4B" w:rsidRDefault="00B57C4B" w:rsidP="00742AEA">
      <w:pPr>
        <w:ind w:firstLineChars="0" w:firstLine="480"/>
      </w:pPr>
      <w:r>
        <w:t>使用</w:t>
      </w:r>
      <w:r>
        <w:t>gdb</w:t>
      </w:r>
      <w:r>
        <w:t>调试发现</w:t>
      </w:r>
      <w:r>
        <w:rPr>
          <w:rFonts w:hint="eastAsia"/>
        </w:rPr>
        <w:t>，是</w:t>
      </w:r>
      <w:r>
        <w:t>crc</w:t>
      </w:r>
      <w:r>
        <w:t>校验函数导致段错误</w:t>
      </w:r>
      <w:r>
        <w:rPr>
          <w:rFonts w:hint="eastAsia"/>
        </w:rPr>
        <w:t>，使用</w:t>
      </w:r>
      <w:r>
        <w:rPr>
          <w:rFonts w:hint="eastAsia"/>
        </w:rPr>
        <w:t>gdb</w:t>
      </w:r>
      <w:r>
        <w:rPr>
          <w:rFonts w:hint="eastAsia"/>
        </w:rPr>
        <w:t>发现传递给</w:t>
      </w:r>
      <w:r>
        <w:rPr>
          <w:rFonts w:hint="eastAsia"/>
        </w:rPr>
        <w:t>crc</w:t>
      </w:r>
      <w:r>
        <w:rPr>
          <w:rFonts w:hint="eastAsia"/>
        </w:rPr>
        <w:t>校验的数据长度是</w:t>
      </w:r>
      <w:r>
        <w:rPr>
          <w:rFonts w:hint="eastAsia"/>
        </w:rPr>
        <w:t>0</w:t>
      </w:r>
      <w:r>
        <w:rPr>
          <w:rFonts w:hint="eastAsia"/>
        </w:rPr>
        <w:t>，</w:t>
      </w:r>
      <w:r>
        <w:rPr>
          <w:rFonts w:hint="eastAsia"/>
        </w:rPr>
        <w:t>0-</w:t>
      </w:r>
      <w:r>
        <w:t>4</w:t>
      </w:r>
      <w:r>
        <w:t>产生一个很大的正整数</w:t>
      </w:r>
      <w:r>
        <w:rPr>
          <w:rFonts w:hint="eastAsia"/>
        </w:rPr>
        <w:t>，导致数组拷贝越界。经过进一步测试发现，循环队列的出队列有问题，循环队列采用数组方式实现，当出队列后，并没有将此数组下标中存储的数据清空，导致判断循环队列中第一个元素的信息时存在问题。在出队列函数中添加清空函数后，模型行为正确。</w:t>
      </w:r>
    </w:p>
    <w:p w:rsidR="00B57C4B" w:rsidRDefault="00B57C4B" w:rsidP="004D2392">
      <w:pPr>
        <w:pStyle w:val="2"/>
      </w:pPr>
      <w:r>
        <w:rPr>
          <w:rFonts w:hint="eastAsia"/>
        </w:rPr>
        <w:t>遇到的问题7</w:t>
      </w:r>
    </w:p>
    <w:p w:rsidR="00B57C4B" w:rsidRDefault="00B57C4B" w:rsidP="004D2392">
      <w:pPr>
        <w:pStyle w:val="3"/>
      </w:pPr>
      <w:r>
        <w:rPr>
          <w:rFonts w:hint="eastAsia"/>
        </w:rPr>
        <w:t>问题描述</w:t>
      </w:r>
    </w:p>
    <w:p w:rsidR="00B57C4B" w:rsidRPr="00031A4A" w:rsidRDefault="00B57C4B" w:rsidP="004D2392">
      <w:pPr>
        <w:ind w:firstLine="480"/>
      </w:pPr>
      <w:r>
        <w:t>在</w:t>
      </w:r>
      <w:r>
        <w:rPr>
          <w:rFonts w:hint="eastAsia"/>
        </w:rPr>
        <w:t>664</w:t>
      </w:r>
      <w:r>
        <w:rPr>
          <w:rFonts w:hint="eastAsia"/>
        </w:rPr>
        <w:t>工作模式下，</w:t>
      </w:r>
      <w:r>
        <w:t xml:space="preserve"> </w:t>
      </w:r>
      <w:r>
        <w:t>第一块虚拟</w:t>
      </w:r>
      <w:r>
        <w:t>A664</w:t>
      </w:r>
      <w:r>
        <w:t>模型配置真实</w:t>
      </w:r>
      <w:r>
        <w:t>A664</w:t>
      </w:r>
      <w:r>
        <w:t>板卡出错</w:t>
      </w:r>
      <w:r>
        <w:rPr>
          <w:rFonts w:hint="eastAsia"/>
        </w:rPr>
        <w:t>。</w:t>
      </w:r>
    </w:p>
    <w:p w:rsidR="00B57C4B" w:rsidRDefault="00B57C4B" w:rsidP="004D2392">
      <w:pPr>
        <w:pStyle w:val="3"/>
      </w:pPr>
      <w:r>
        <w:rPr>
          <w:rFonts w:hint="eastAsia"/>
        </w:rPr>
        <w:t>解决方法</w:t>
      </w:r>
    </w:p>
    <w:p w:rsidR="00B57C4B" w:rsidRPr="004D2392" w:rsidRDefault="00B57C4B" w:rsidP="004D2392">
      <w:pPr>
        <w:ind w:firstLineChars="0" w:firstLine="0"/>
      </w:pPr>
      <w:r>
        <w:rPr>
          <w:rFonts w:hint="eastAsia"/>
        </w:rPr>
        <w:t xml:space="preserve">  </w:t>
      </w:r>
      <w:r>
        <w:t xml:space="preserve">  </w:t>
      </w:r>
      <w:r>
        <w:t>调试发现</w:t>
      </w:r>
      <w:r>
        <w:rPr>
          <w:rFonts w:hint="eastAsia"/>
        </w:rPr>
        <w:t>，</w:t>
      </w:r>
      <w:r>
        <w:t>第一块网卡传递配置表的项数和大小不匹配</w:t>
      </w:r>
      <w:r>
        <w:rPr>
          <w:rFonts w:hint="eastAsia"/>
        </w:rPr>
        <w:t>，</w:t>
      </w:r>
      <w:r>
        <w:t>修改后</w:t>
      </w:r>
      <w:r>
        <w:rPr>
          <w:rFonts w:hint="eastAsia"/>
        </w:rPr>
        <w:t>，</w:t>
      </w:r>
      <w:r>
        <w:t>重新编译</w:t>
      </w:r>
      <w:r>
        <w:rPr>
          <w:rFonts w:hint="eastAsia"/>
        </w:rPr>
        <w:t>，</w:t>
      </w:r>
      <w:r>
        <w:t>加载正确</w:t>
      </w:r>
      <w:r>
        <w:rPr>
          <w:rFonts w:hint="eastAsia"/>
        </w:rPr>
        <w:t>。</w:t>
      </w:r>
    </w:p>
    <w:p w:rsidR="00B57C4B" w:rsidRDefault="00B57C4B" w:rsidP="004D2392">
      <w:pPr>
        <w:pStyle w:val="2"/>
      </w:pPr>
      <w:r>
        <w:rPr>
          <w:rFonts w:hint="eastAsia"/>
        </w:rPr>
        <w:t>遇到的问题8</w:t>
      </w:r>
    </w:p>
    <w:p w:rsidR="00B57C4B" w:rsidRDefault="00B57C4B" w:rsidP="004D2392">
      <w:pPr>
        <w:pStyle w:val="3"/>
      </w:pPr>
      <w:r>
        <w:rPr>
          <w:rFonts w:hint="eastAsia"/>
        </w:rPr>
        <w:t>问题描述</w:t>
      </w:r>
    </w:p>
    <w:p w:rsidR="00B57C4B" w:rsidRPr="00031A4A" w:rsidRDefault="00B57C4B" w:rsidP="004D2392">
      <w:pPr>
        <w:ind w:firstLine="480"/>
      </w:pPr>
      <w:r>
        <w:t>在</w:t>
      </w:r>
      <w:r>
        <w:rPr>
          <w:rFonts w:hint="eastAsia"/>
        </w:rPr>
        <w:t>664</w:t>
      </w:r>
      <w:r>
        <w:rPr>
          <w:rFonts w:hint="eastAsia"/>
        </w:rPr>
        <w:t>工作模式下，</w:t>
      </w:r>
      <w:r>
        <w:t xml:space="preserve"> dest ip</w:t>
      </w:r>
      <w:r>
        <w:t>的值不正确</w:t>
      </w:r>
      <w:r>
        <w:rPr>
          <w:rFonts w:hint="eastAsia"/>
        </w:rPr>
        <w:t>。</w:t>
      </w:r>
    </w:p>
    <w:p w:rsidR="00B57C4B" w:rsidRDefault="00B57C4B" w:rsidP="004D2392">
      <w:pPr>
        <w:pStyle w:val="3"/>
      </w:pPr>
      <w:r>
        <w:rPr>
          <w:rFonts w:hint="eastAsia"/>
        </w:rPr>
        <w:t>解决方法</w:t>
      </w:r>
    </w:p>
    <w:p w:rsidR="00B57C4B" w:rsidRPr="004D2392" w:rsidRDefault="00B57C4B" w:rsidP="004D2392">
      <w:pPr>
        <w:ind w:firstLineChars="0" w:firstLine="0"/>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Pr>
          <w:rFonts w:hint="eastAsia"/>
        </w:rPr>
        <w:t>field</w:t>
      </w:r>
      <w:r>
        <w:rPr>
          <w:rFonts w:hint="eastAsia"/>
        </w:rPr>
        <w:t>的解析不正确，修复后，重新编译，</w:t>
      </w:r>
      <w:r>
        <w:rPr>
          <w:rFonts w:hint="eastAsia"/>
        </w:rPr>
        <w:t>dest</w:t>
      </w:r>
      <w:r>
        <w:t xml:space="preserve"> ip</w:t>
      </w:r>
      <w:r>
        <w:t>的值正确</w:t>
      </w:r>
      <w:r>
        <w:rPr>
          <w:rFonts w:hint="eastAsia"/>
        </w:rPr>
        <w:t>。</w:t>
      </w:r>
      <w:r w:rsidRPr="004D2392">
        <w:rPr>
          <w:rFonts w:hint="eastAsia"/>
        </w:rPr>
        <w:t xml:space="preserve"> </w:t>
      </w:r>
    </w:p>
    <w:p w:rsidR="00B57C4B" w:rsidRDefault="00B57C4B" w:rsidP="00F3585B">
      <w:pPr>
        <w:pStyle w:val="2"/>
      </w:pPr>
      <w:r>
        <w:rPr>
          <w:rFonts w:hint="eastAsia"/>
        </w:rPr>
        <w:t>遇到的问题9</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 xml:space="preserve"> dest ip</w:t>
      </w:r>
      <w:r>
        <w:t>的值不正确</w:t>
      </w:r>
      <w:r>
        <w:rPr>
          <w:rFonts w:hint="eastAsia"/>
        </w:rPr>
        <w:t>。</w:t>
      </w:r>
    </w:p>
    <w:p w:rsidR="00B57C4B" w:rsidRDefault="00B57C4B" w:rsidP="00F3585B">
      <w:pPr>
        <w:pStyle w:val="3"/>
      </w:pPr>
      <w:r>
        <w:rPr>
          <w:rFonts w:hint="eastAsia"/>
        </w:rPr>
        <w:t>解决方法</w:t>
      </w:r>
    </w:p>
    <w:p w:rsidR="00B57C4B" w:rsidRPr="004D2392" w:rsidRDefault="00B57C4B" w:rsidP="00F3585B">
      <w:pPr>
        <w:ind w:firstLineChars="0" w:firstLine="0"/>
      </w:pPr>
      <w:r>
        <w:rPr>
          <w:rFonts w:hint="eastAsia"/>
        </w:rPr>
        <w:t xml:space="preserve">  </w:t>
      </w:r>
      <w:r>
        <w:t xml:space="preserve">  </w:t>
      </w:r>
      <w:r>
        <w:t>调试发现</w:t>
      </w:r>
      <w:r>
        <w:rPr>
          <w:rFonts w:hint="eastAsia"/>
        </w:rPr>
        <w:t>，</w:t>
      </w:r>
      <w:r>
        <w:t>发送数据寄存器</w:t>
      </w:r>
      <w:r>
        <w:rPr>
          <w:rFonts w:hint="eastAsia"/>
        </w:rPr>
        <w:t>4</w:t>
      </w:r>
      <w:r>
        <w:rPr>
          <w:rFonts w:hint="eastAsia"/>
        </w:rPr>
        <w:t>和</w:t>
      </w:r>
      <w:r>
        <w:rPr>
          <w:rFonts w:hint="eastAsia"/>
        </w:rPr>
        <w:t>5</w:t>
      </w:r>
      <w:r>
        <w:rPr>
          <w:rFonts w:hint="eastAsia"/>
        </w:rPr>
        <w:t>的</w:t>
      </w:r>
      <w:r>
        <w:rPr>
          <w:rFonts w:hint="eastAsia"/>
        </w:rPr>
        <w:t>field</w:t>
      </w:r>
      <w:r>
        <w:rPr>
          <w:rFonts w:hint="eastAsia"/>
        </w:rPr>
        <w:t>的解析不正确，修复后，重新编译，</w:t>
      </w:r>
      <w:r>
        <w:rPr>
          <w:rFonts w:hint="eastAsia"/>
        </w:rPr>
        <w:t>dest</w:t>
      </w:r>
      <w:r>
        <w:t xml:space="preserve"> ip</w:t>
      </w:r>
      <w:r>
        <w:t>的值正确</w:t>
      </w:r>
      <w:r>
        <w:rPr>
          <w:rFonts w:hint="eastAsia"/>
        </w:rPr>
        <w:t>。</w:t>
      </w:r>
      <w:r w:rsidRPr="004D2392">
        <w:rPr>
          <w:rFonts w:hint="eastAsia"/>
        </w:rPr>
        <w:t xml:space="preserve"> </w:t>
      </w:r>
    </w:p>
    <w:p w:rsidR="00B57C4B" w:rsidRDefault="00B57C4B" w:rsidP="00F3585B">
      <w:pPr>
        <w:pStyle w:val="2"/>
      </w:pPr>
      <w:r>
        <w:rPr>
          <w:rFonts w:hint="eastAsia"/>
        </w:rPr>
        <w:lastRenderedPageBreak/>
        <w:t>遇到的问题10</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 xml:space="preserve"> Vxworks</w:t>
      </w:r>
      <w:r>
        <w:t>的两个接收不同端口数据的线程都能收到数据</w:t>
      </w:r>
      <w:r>
        <w:rPr>
          <w:rFonts w:hint="eastAsia"/>
        </w:rPr>
        <w:t>，</w:t>
      </w:r>
      <w:r>
        <w:t>而测试环境只有一个端口接收数据</w:t>
      </w:r>
      <w:r>
        <w:rPr>
          <w:rFonts w:hint="eastAsia"/>
        </w:rPr>
        <w:t>。</w:t>
      </w:r>
    </w:p>
    <w:p w:rsidR="00B57C4B" w:rsidRDefault="00B57C4B" w:rsidP="00F3585B">
      <w:pPr>
        <w:pStyle w:val="3"/>
      </w:pPr>
      <w:r>
        <w:rPr>
          <w:rFonts w:hint="eastAsia"/>
        </w:rPr>
        <w:t>解决方法</w:t>
      </w:r>
    </w:p>
    <w:p w:rsidR="00B57C4B" w:rsidRDefault="00B57C4B" w:rsidP="00F3585B">
      <w:pPr>
        <w:ind w:firstLineChars="0" w:firstLine="480"/>
      </w:pPr>
      <w:r>
        <w:t>调试发现</w:t>
      </w:r>
      <w:r>
        <w:rPr>
          <w:rFonts w:hint="eastAsia"/>
        </w:rPr>
        <w:t>，接收模块处理的不正确，没有根据端口号创建缓存，而是多个端口共用一个缓存，为每个端口创建缓存后，重新编译，虚拟</w:t>
      </w:r>
      <w:r>
        <w:rPr>
          <w:rFonts w:hint="eastAsia"/>
        </w:rPr>
        <w:t>A</w:t>
      </w:r>
      <w:r>
        <w:t>664</w:t>
      </w:r>
      <w:r>
        <w:rPr>
          <w:rFonts w:hint="eastAsia"/>
        </w:rPr>
        <w:t>模型的行为正确。</w:t>
      </w:r>
    </w:p>
    <w:p w:rsidR="00B57C4B" w:rsidRDefault="00B57C4B" w:rsidP="00F3585B">
      <w:pPr>
        <w:pStyle w:val="2"/>
      </w:pPr>
      <w:r>
        <w:rPr>
          <w:rFonts w:hint="eastAsia"/>
        </w:rPr>
        <w:t>遇到的问题11</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Vxworks</w:t>
      </w:r>
      <w:r>
        <w:t>启动速度过慢</w:t>
      </w:r>
      <w:r>
        <w:rPr>
          <w:rFonts w:hint="eastAsia"/>
        </w:rPr>
        <w:t>。</w:t>
      </w:r>
    </w:p>
    <w:p w:rsidR="00B57C4B" w:rsidRDefault="00B57C4B" w:rsidP="00F3585B">
      <w:pPr>
        <w:pStyle w:val="3"/>
      </w:pPr>
      <w:r>
        <w:rPr>
          <w:rFonts w:hint="eastAsia"/>
        </w:rPr>
        <w:t>解决方法</w:t>
      </w:r>
    </w:p>
    <w:p w:rsidR="00B57C4B" w:rsidRDefault="00B57C4B" w:rsidP="00F3585B">
      <w:pPr>
        <w:ind w:firstLineChars="0" w:firstLine="480"/>
      </w:pPr>
      <w:r>
        <w:t>调试发现</w:t>
      </w:r>
      <w:r>
        <w:rPr>
          <w:rFonts w:hint="eastAsia"/>
        </w:rPr>
        <w:t>，虚拟模型在启动时，就开始轮询从真实</w:t>
      </w:r>
      <w:r>
        <w:rPr>
          <w:rFonts w:hint="eastAsia"/>
        </w:rPr>
        <w:t>A</w:t>
      </w:r>
      <w:r>
        <w:t>664</w:t>
      </w:r>
      <w:r>
        <w:t>板卡接收数据</w:t>
      </w:r>
      <w:r>
        <w:rPr>
          <w:rFonts w:hint="eastAsia"/>
        </w:rPr>
        <w:t>，</w:t>
      </w:r>
      <w:r>
        <w:t>而这时操作系统还没有启动</w:t>
      </w:r>
      <w:r>
        <w:rPr>
          <w:rFonts w:hint="eastAsia"/>
        </w:rPr>
        <w:t>，</w:t>
      </w:r>
      <w:r>
        <w:t>这样做除了降低虚拟环境效率外</w:t>
      </w:r>
      <w:r>
        <w:rPr>
          <w:rFonts w:hint="eastAsia"/>
        </w:rPr>
        <w:t>，</w:t>
      </w:r>
      <w:r>
        <w:t>毫无意义</w:t>
      </w:r>
      <w:r>
        <w:rPr>
          <w:rFonts w:hint="eastAsia"/>
        </w:rPr>
        <w:t>。将接收轮询函数移动到</w:t>
      </w:r>
      <w:r>
        <w:rPr>
          <w:rFonts w:hint="eastAsia"/>
        </w:rPr>
        <w:t>Vxworks</w:t>
      </w:r>
      <w:r>
        <w:rPr>
          <w:rFonts w:hint="eastAsia"/>
        </w:rPr>
        <w:t>成功加载配置表后，重新编译，</w:t>
      </w:r>
      <w:r>
        <w:rPr>
          <w:rFonts w:hint="eastAsia"/>
        </w:rPr>
        <w:t>Vxworks</w:t>
      </w:r>
      <w:r>
        <w:rPr>
          <w:rFonts w:hint="eastAsia"/>
        </w:rPr>
        <w:t>启动速度正常。</w:t>
      </w:r>
    </w:p>
    <w:p w:rsidR="00B57C4B" w:rsidRDefault="00B57C4B" w:rsidP="00F3585B">
      <w:pPr>
        <w:pStyle w:val="2"/>
      </w:pPr>
      <w:r>
        <w:rPr>
          <w:rFonts w:hint="eastAsia"/>
        </w:rPr>
        <w:t>遇到的问题12</w:t>
      </w:r>
    </w:p>
    <w:p w:rsidR="00B57C4B" w:rsidRDefault="00B57C4B" w:rsidP="00F3585B">
      <w:pPr>
        <w:pStyle w:val="3"/>
      </w:pPr>
      <w:r>
        <w:rPr>
          <w:rFonts w:hint="eastAsia"/>
        </w:rPr>
        <w:t>问题描述</w:t>
      </w:r>
    </w:p>
    <w:p w:rsidR="00B57C4B" w:rsidRPr="00031A4A" w:rsidRDefault="00B57C4B" w:rsidP="00F3585B">
      <w:pPr>
        <w:ind w:firstLine="480"/>
      </w:pPr>
      <w:r>
        <w:t>在</w:t>
      </w:r>
      <w:r>
        <w:rPr>
          <w:rFonts w:hint="eastAsia"/>
        </w:rPr>
        <w:t>664</w:t>
      </w:r>
      <w:r>
        <w:rPr>
          <w:rFonts w:hint="eastAsia"/>
        </w:rPr>
        <w:t>工作模式下，</w:t>
      </w:r>
      <w:r>
        <w:t>真实</w:t>
      </w:r>
      <w:r>
        <w:t>A664</w:t>
      </w:r>
      <w:r>
        <w:t>板卡有时会丢弃前几个数据帧</w:t>
      </w:r>
      <w:r>
        <w:rPr>
          <w:rFonts w:hint="eastAsia"/>
        </w:rPr>
        <w:t>。</w:t>
      </w:r>
    </w:p>
    <w:p w:rsidR="00B57C4B" w:rsidRDefault="00B57C4B" w:rsidP="00F3585B">
      <w:pPr>
        <w:pStyle w:val="3"/>
      </w:pPr>
      <w:r>
        <w:rPr>
          <w:rFonts w:hint="eastAsia"/>
        </w:rPr>
        <w:t>解决方法</w:t>
      </w:r>
    </w:p>
    <w:p w:rsidR="00B57C4B" w:rsidRPr="00F3585B" w:rsidRDefault="00B57C4B" w:rsidP="0049681E">
      <w:pPr>
        <w:ind w:firstLineChars="0" w:firstLine="480"/>
      </w:pPr>
      <w:r>
        <w:t>调试发现</w:t>
      </w:r>
      <w:r>
        <w:rPr>
          <w:rFonts w:hint="eastAsia"/>
        </w:rPr>
        <w:t>，虚拟模型向真实</w:t>
      </w:r>
      <w:r>
        <w:rPr>
          <w:rFonts w:hint="eastAsia"/>
        </w:rPr>
        <w:t>A</w:t>
      </w:r>
      <w:r>
        <w:t>664</w:t>
      </w:r>
      <w:r>
        <w:t>板卡下传配置表数据后</w:t>
      </w:r>
      <w:r>
        <w:rPr>
          <w:rFonts w:hint="eastAsia"/>
        </w:rPr>
        <w:t>，</w:t>
      </w:r>
      <w:r>
        <w:t>在没有确定真实</w:t>
      </w:r>
      <w:r>
        <w:t>A664</w:t>
      </w:r>
      <w:r>
        <w:t>板卡配置好后</w:t>
      </w:r>
      <w:r>
        <w:rPr>
          <w:rFonts w:hint="eastAsia"/>
        </w:rPr>
        <w:t>，</w:t>
      </w:r>
      <w:r>
        <w:t>就开始发送</w:t>
      </w:r>
      <w:r>
        <w:rPr>
          <w:rFonts w:hint="eastAsia"/>
        </w:rPr>
        <w:t>、</w:t>
      </w:r>
      <w:r>
        <w:t>接收数据</w:t>
      </w:r>
      <w:r>
        <w:rPr>
          <w:rFonts w:hint="eastAsia"/>
        </w:rPr>
        <w:t>。为</w:t>
      </w:r>
      <w:r>
        <w:rPr>
          <w:rFonts w:hint="eastAsia"/>
        </w:rPr>
        <w:t>A664</w:t>
      </w:r>
      <w:r>
        <w:rPr>
          <w:rFonts w:hint="eastAsia"/>
        </w:rPr>
        <w:t>板卡和</w:t>
      </w:r>
      <w:r>
        <w:rPr>
          <w:rFonts w:hint="eastAsia"/>
        </w:rPr>
        <w:t>A664</w:t>
      </w:r>
      <w:r>
        <w:rPr>
          <w:rFonts w:hint="eastAsia"/>
        </w:rPr>
        <w:t>虚拟模型添加“握手”机制后，重新编译，问题解决。</w:t>
      </w:r>
    </w:p>
    <w:p w:rsidR="00B57C4B" w:rsidRPr="004E3BF4" w:rsidRDefault="00B57C4B" w:rsidP="00EB4100">
      <w:pPr>
        <w:pStyle w:val="1"/>
      </w:pPr>
      <w:bookmarkStart w:id="91" w:name="_Toc396500427"/>
      <w:r>
        <w:rPr>
          <w:rFonts w:hint="eastAsia"/>
        </w:rPr>
        <w:t>质量保证</w:t>
      </w:r>
      <w:bookmarkEnd w:id="91"/>
    </w:p>
    <w:p w:rsidR="00B57C4B" w:rsidRDefault="00B57C4B" w:rsidP="00EB4100">
      <w:pPr>
        <w:pStyle w:val="2"/>
        <w:ind w:left="482" w:hanging="482"/>
      </w:pPr>
      <w:bookmarkStart w:id="92" w:name="_Toc396500428"/>
      <w:r>
        <w:rPr>
          <w:rFonts w:hint="eastAsia"/>
        </w:rPr>
        <w:t>质量管理职责</w:t>
      </w:r>
      <w:bookmarkEnd w:id="92"/>
    </w:p>
    <w:p w:rsidR="00B57C4B" w:rsidRDefault="00B57C4B" w:rsidP="00EB4100">
      <w:pPr>
        <w:pStyle w:val="2"/>
      </w:pPr>
      <w:bookmarkStart w:id="93" w:name="_Toc396500429"/>
      <w:r>
        <w:rPr>
          <w:rFonts w:hint="eastAsia"/>
        </w:rPr>
        <w:t>质量控制</w:t>
      </w:r>
      <w:bookmarkEnd w:id="93"/>
    </w:p>
    <w:p w:rsidR="00B57C4B" w:rsidRPr="00746698" w:rsidRDefault="00B57C4B" w:rsidP="00EB4100">
      <w:pPr>
        <w:pStyle w:val="2"/>
      </w:pPr>
      <w:bookmarkStart w:id="94" w:name="_Toc396500430"/>
      <w:r>
        <w:rPr>
          <w:rFonts w:hint="eastAsia"/>
        </w:rPr>
        <w:t>评审记录</w:t>
      </w:r>
      <w:bookmarkEnd w:id="94"/>
    </w:p>
    <w:p w:rsidR="00B57C4B" w:rsidRPr="00166A5A" w:rsidRDefault="00B57C4B" w:rsidP="00746698">
      <w:pPr>
        <w:ind w:firstLine="480"/>
      </w:pPr>
    </w:p>
    <w:p w:rsidR="00B57C4B" w:rsidRPr="004E3BF4" w:rsidRDefault="00B57C4B" w:rsidP="00062CD1">
      <w:pPr>
        <w:pStyle w:val="1"/>
      </w:pPr>
      <w:bookmarkStart w:id="95" w:name="_Toc396500431"/>
      <w:r>
        <w:rPr>
          <w:rFonts w:hint="eastAsia"/>
        </w:rPr>
        <w:t>交付清单</w:t>
      </w:r>
      <w:bookmarkEnd w:id="95"/>
    </w:p>
    <w:p w:rsidR="00B57C4B" w:rsidRDefault="00B57C4B" w:rsidP="00062CD1">
      <w:pPr>
        <w:pStyle w:val="2"/>
        <w:ind w:left="482" w:hanging="482"/>
      </w:pPr>
      <w:bookmarkStart w:id="96" w:name="_Toc396500432"/>
      <w:r>
        <w:rPr>
          <w:rFonts w:hint="eastAsia"/>
        </w:rPr>
        <w:t>硬件清单</w:t>
      </w:r>
      <w:bookmarkEnd w:id="96"/>
    </w:p>
    <w:p w:rsidR="00B57C4B" w:rsidRPr="00166A5A" w:rsidRDefault="00B57C4B" w:rsidP="00062CD1">
      <w:pPr>
        <w:ind w:firstLine="480"/>
      </w:pPr>
    </w:p>
    <w:p w:rsidR="00B57C4B" w:rsidRDefault="00B57C4B" w:rsidP="00062CD1">
      <w:pPr>
        <w:pStyle w:val="2"/>
        <w:ind w:left="482" w:hanging="482"/>
      </w:pPr>
      <w:bookmarkStart w:id="97" w:name="_Toc396500433"/>
      <w:r>
        <w:rPr>
          <w:rFonts w:hint="eastAsia"/>
        </w:rPr>
        <w:lastRenderedPageBreak/>
        <w:t>软件清单</w:t>
      </w:r>
      <w:bookmarkEnd w:id="97"/>
    </w:p>
    <w:p w:rsidR="00B57C4B" w:rsidRPr="00F21174" w:rsidRDefault="00B57C4B" w:rsidP="00062CD1">
      <w:pPr>
        <w:ind w:firstLine="480"/>
      </w:pPr>
    </w:p>
    <w:p w:rsidR="00B57C4B" w:rsidRPr="00166A5A" w:rsidRDefault="00B57C4B" w:rsidP="00062CD1">
      <w:pPr>
        <w:pStyle w:val="2"/>
      </w:pPr>
      <w:bookmarkStart w:id="98" w:name="_Toc396500434"/>
      <w:r>
        <w:rPr>
          <w:rFonts w:hint="eastAsia"/>
        </w:rPr>
        <w:t>文档资料</w:t>
      </w:r>
      <w:bookmarkEnd w:id="98"/>
    </w:p>
    <w:p w:rsidR="00B57C4B" w:rsidRDefault="00B57C4B" w:rsidP="00062CD1">
      <w:pPr>
        <w:ind w:firstLine="480"/>
      </w:pPr>
    </w:p>
    <w:p w:rsidR="00B57C4B" w:rsidRPr="004E3BF4" w:rsidRDefault="00B57C4B" w:rsidP="00EA13B3">
      <w:pPr>
        <w:pStyle w:val="1"/>
      </w:pPr>
      <w:bookmarkStart w:id="99" w:name="_Toc396500435"/>
      <w:r>
        <w:rPr>
          <w:rFonts w:hint="eastAsia"/>
        </w:rPr>
        <w:t>符合性对照表</w:t>
      </w:r>
      <w:bookmarkEnd w:id="99"/>
    </w:p>
    <w:p w:rsidR="00B57C4B" w:rsidRDefault="00B57C4B" w:rsidP="00016277">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 xml:space="preserve"> </w:t>
      </w:r>
      <w:r>
        <w:rPr>
          <w:rFonts w:hint="eastAsia"/>
        </w:rPr>
        <w:t>技术协议符合性对照表</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242"/>
        <w:gridCol w:w="5954"/>
        <w:gridCol w:w="850"/>
        <w:gridCol w:w="1134"/>
      </w:tblGrid>
      <w:tr w:rsidR="00B57C4B" w:rsidRPr="00016277" w:rsidTr="00016277">
        <w:tc>
          <w:tcPr>
            <w:tcW w:w="1242" w:type="dxa"/>
            <w:vAlign w:val="center"/>
          </w:tcPr>
          <w:p w:rsidR="00B57C4B" w:rsidRPr="00016277" w:rsidRDefault="00B57C4B" w:rsidP="00016277">
            <w:pPr>
              <w:pStyle w:val="ab"/>
              <w:ind w:firstLineChars="0" w:firstLine="0"/>
              <w:jc w:val="center"/>
              <w:rPr>
                <w:b/>
              </w:rPr>
            </w:pPr>
            <w:r w:rsidRPr="00016277">
              <w:rPr>
                <w:rFonts w:hint="eastAsia"/>
                <w:b/>
              </w:rPr>
              <w:t>序号</w:t>
            </w:r>
          </w:p>
        </w:tc>
        <w:tc>
          <w:tcPr>
            <w:tcW w:w="5954" w:type="dxa"/>
            <w:vAlign w:val="center"/>
          </w:tcPr>
          <w:p w:rsidR="00B57C4B" w:rsidRPr="00016277" w:rsidRDefault="00B57C4B" w:rsidP="003A2CE3">
            <w:pPr>
              <w:pStyle w:val="ab"/>
              <w:ind w:firstLineChars="0" w:firstLine="0"/>
              <w:jc w:val="center"/>
              <w:rPr>
                <w:b/>
              </w:rPr>
            </w:pPr>
            <w:r w:rsidRPr="00016277">
              <w:rPr>
                <w:rFonts w:hint="eastAsia"/>
                <w:b/>
              </w:rPr>
              <w:t>技术协议</w:t>
            </w:r>
          </w:p>
        </w:tc>
        <w:tc>
          <w:tcPr>
            <w:tcW w:w="850" w:type="dxa"/>
            <w:vAlign w:val="center"/>
          </w:tcPr>
          <w:p w:rsidR="00B57C4B" w:rsidRPr="00016277" w:rsidRDefault="00B57C4B" w:rsidP="003A2CE3">
            <w:pPr>
              <w:pStyle w:val="ab"/>
              <w:ind w:firstLineChars="0" w:firstLine="0"/>
              <w:jc w:val="center"/>
              <w:rPr>
                <w:b/>
              </w:rPr>
            </w:pPr>
            <w:r w:rsidRPr="00016277">
              <w:rPr>
                <w:rFonts w:hint="eastAsia"/>
                <w:b/>
              </w:rPr>
              <w:t>是否符合</w:t>
            </w:r>
          </w:p>
        </w:tc>
        <w:tc>
          <w:tcPr>
            <w:tcW w:w="1134" w:type="dxa"/>
            <w:vAlign w:val="center"/>
          </w:tcPr>
          <w:p w:rsidR="00B57C4B" w:rsidRPr="00016277" w:rsidRDefault="00B57C4B" w:rsidP="003A2CE3">
            <w:pPr>
              <w:pStyle w:val="ab"/>
              <w:ind w:firstLineChars="0" w:firstLine="0"/>
              <w:jc w:val="center"/>
              <w:rPr>
                <w:b/>
              </w:rPr>
            </w:pPr>
            <w:r w:rsidRPr="00016277">
              <w:rPr>
                <w:rFonts w:hint="eastAsia"/>
                <w:b/>
              </w:rPr>
              <w:t>说明</w:t>
            </w:r>
          </w:p>
        </w:tc>
      </w:tr>
      <w:tr w:rsidR="00B57C4B" w:rsidTr="00016277">
        <w:tc>
          <w:tcPr>
            <w:tcW w:w="1242" w:type="dxa"/>
            <w:vAlign w:val="center"/>
          </w:tcPr>
          <w:p w:rsidR="00B57C4B" w:rsidRDefault="00B57C4B" w:rsidP="00016277">
            <w:pPr>
              <w:pStyle w:val="ab"/>
              <w:ind w:firstLineChars="0" w:firstLine="0"/>
              <w:jc w:val="center"/>
            </w:pPr>
            <w:r>
              <w:rPr>
                <w:rFonts w:hint="eastAsia"/>
              </w:rPr>
              <w:t>1</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2</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3</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r>
              <w:rPr>
                <w:rFonts w:hint="eastAsia"/>
              </w:rPr>
              <w:t>4</w:t>
            </w: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r w:rsidR="00B57C4B" w:rsidTr="00016277">
        <w:tc>
          <w:tcPr>
            <w:tcW w:w="1242" w:type="dxa"/>
            <w:vAlign w:val="center"/>
          </w:tcPr>
          <w:p w:rsidR="00B57C4B" w:rsidRDefault="00B57C4B" w:rsidP="00016277">
            <w:pPr>
              <w:pStyle w:val="ab"/>
              <w:ind w:firstLineChars="0" w:firstLine="0"/>
              <w:jc w:val="center"/>
            </w:pPr>
          </w:p>
        </w:tc>
        <w:tc>
          <w:tcPr>
            <w:tcW w:w="5954" w:type="dxa"/>
            <w:vAlign w:val="center"/>
          </w:tcPr>
          <w:p w:rsidR="00B57C4B" w:rsidRDefault="00B57C4B" w:rsidP="003A2CE3">
            <w:pPr>
              <w:pStyle w:val="ab"/>
              <w:ind w:firstLineChars="0" w:firstLine="0"/>
              <w:jc w:val="left"/>
            </w:pPr>
          </w:p>
        </w:tc>
        <w:tc>
          <w:tcPr>
            <w:tcW w:w="850" w:type="dxa"/>
            <w:vAlign w:val="center"/>
          </w:tcPr>
          <w:p w:rsidR="00B57C4B" w:rsidRDefault="00B57C4B" w:rsidP="003A2CE3">
            <w:pPr>
              <w:pStyle w:val="ab"/>
              <w:ind w:firstLineChars="0" w:firstLine="0"/>
              <w:jc w:val="left"/>
            </w:pPr>
          </w:p>
        </w:tc>
        <w:tc>
          <w:tcPr>
            <w:tcW w:w="1134" w:type="dxa"/>
            <w:vAlign w:val="center"/>
          </w:tcPr>
          <w:p w:rsidR="00B57C4B" w:rsidRDefault="00B57C4B" w:rsidP="003A2CE3">
            <w:pPr>
              <w:pStyle w:val="ab"/>
              <w:ind w:firstLineChars="0" w:firstLine="0"/>
              <w:jc w:val="left"/>
            </w:pPr>
          </w:p>
        </w:tc>
      </w:tr>
    </w:tbl>
    <w:p w:rsidR="00B57C4B" w:rsidRPr="004E3BF4" w:rsidRDefault="00B57C4B" w:rsidP="009767D6">
      <w:pPr>
        <w:pStyle w:val="1"/>
      </w:pPr>
      <w:bookmarkStart w:id="100" w:name="_Toc396500436"/>
      <w:r>
        <w:rPr>
          <w:rFonts w:hint="eastAsia"/>
        </w:rPr>
        <w:t>结论</w:t>
      </w:r>
      <w:bookmarkEnd w:id="100"/>
    </w:p>
    <w:p w:rsidR="00B57C4B" w:rsidRPr="00367638" w:rsidRDefault="00B57C4B" w:rsidP="00016277">
      <w:pPr>
        <w:ind w:firstLine="480"/>
      </w:pPr>
    </w:p>
    <w:p w:rsidR="00B57C4B" w:rsidRDefault="00B57C4B" w:rsidP="00EA13B3">
      <w:pPr>
        <w:ind w:firstLine="480"/>
      </w:pPr>
    </w:p>
    <w:p w:rsidR="00B57C4B" w:rsidRPr="00166A5A" w:rsidRDefault="00B57C4B" w:rsidP="00EA13B3">
      <w:pPr>
        <w:ind w:firstLine="480"/>
      </w:pPr>
    </w:p>
    <w:p w:rsidR="00B57C4B" w:rsidRDefault="00B57C4B">
      <w:pPr>
        <w:widowControl/>
        <w:adjustRightInd/>
        <w:spacing w:line="240" w:lineRule="auto"/>
        <w:ind w:firstLineChars="0" w:firstLine="0"/>
        <w:jc w:val="left"/>
        <w:rPr>
          <w:color w:val="FF0000"/>
        </w:rPr>
      </w:pPr>
      <w:r>
        <w:rPr>
          <w:color w:val="FF0000"/>
        </w:rPr>
        <w:br w:type="page"/>
      </w:r>
    </w:p>
    <w:p w:rsidR="00B57C4B" w:rsidRPr="00FB343E" w:rsidRDefault="00B57C4B" w:rsidP="00914E51">
      <w:pPr>
        <w:ind w:firstLine="480"/>
        <w:rPr>
          <w:color w:val="FF0000"/>
        </w:rPr>
      </w:pPr>
      <w:r w:rsidRPr="00FB343E">
        <w:rPr>
          <w:rFonts w:hint="eastAsia"/>
          <w:color w:val="FF0000"/>
        </w:rPr>
        <w:lastRenderedPageBreak/>
        <w:t>【</w:t>
      </w:r>
      <w:r>
        <w:rPr>
          <w:rFonts w:hint="eastAsia"/>
          <w:color w:val="FF0000"/>
        </w:rPr>
        <w:t>版本记录一页方便内部使用，文档交与客户时需删除</w:t>
      </w:r>
      <w:r w:rsidRPr="00FB343E">
        <w:rPr>
          <w:rFonts w:hint="eastAsia"/>
          <w:color w:val="FF0000"/>
        </w:rPr>
        <w:t>】</w:t>
      </w:r>
    </w:p>
    <w:p w:rsidR="00914E51" w:rsidRPr="003921DF" w:rsidRDefault="00B57C4B" w:rsidP="00914E51">
      <w:pPr>
        <w:pStyle w:val="1"/>
        <w:numPr>
          <w:ilvl w:val="0"/>
          <w:numId w:val="0"/>
        </w:numPr>
        <w:ind w:left="432" w:hanging="432"/>
        <w:jc w:val="center"/>
      </w:pPr>
      <w:bookmarkStart w:id="101" w:name="_Toc396481357"/>
      <w:bookmarkStart w:id="102" w:name="_Toc396500437"/>
      <w:r w:rsidRPr="003921DF">
        <w:rPr>
          <w:rFonts w:hint="eastAsia"/>
        </w:rPr>
        <w:t>版本记录</w:t>
      </w:r>
      <w:bookmarkEnd w:id="76"/>
      <w:bookmarkEnd w:id="101"/>
      <w:bookmarkEnd w:id="102"/>
    </w:p>
    <w:tbl>
      <w:tblPr>
        <w:tblW w:w="0" w:type="auto"/>
        <w:jc w:val="center"/>
        <w:tblBorders>
          <w:top w:val="single" w:sz="12" w:space="0" w:color="000000"/>
          <w:left w:val="single" w:sz="4" w:space="0" w:color="000000"/>
          <w:bottom w:val="single" w:sz="12"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1134"/>
        <w:gridCol w:w="1134"/>
        <w:gridCol w:w="4980"/>
      </w:tblGrid>
      <w:tr w:rsidR="00914E51" w:rsidRPr="00CC6CA0" w:rsidTr="003A2CE3">
        <w:trPr>
          <w:jc w:val="center"/>
        </w:trPr>
        <w:tc>
          <w:tcPr>
            <w:tcW w:w="1384" w:type="dxa"/>
            <w:vAlign w:val="center"/>
          </w:tcPr>
          <w:p w:rsidR="00914E51" w:rsidRPr="005C083E" w:rsidRDefault="00914E51" w:rsidP="003A2CE3">
            <w:pPr>
              <w:pStyle w:val="ab"/>
              <w:ind w:firstLineChars="0" w:firstLine="0"/>
              <w:jc w:val="center"/>
            </w:pPr>
            <w:r w:rsidRPr="005C083E">
              <w:rPr>
                <w:rFonts w:hint="eastAsia"/>
              </w:rPr>
              <w:t>时间</w:t>
            </w:r>
          </w:p>
        </w:tc>
        <w:tc>
          <w:tcPr>
            <w:tcW w:w="1134" w:type="dxa"/>
            <w:vAlign w:val="center"/>
          </w:tcPr>
          <w:p w:rsidR="00914E51" w:rsidRPr="005C083E" w:rsidRDefault="00914E51" w:rsidP="003A2CE3">
            <w:pPr>
              <w:pStyle w:val="ab"/>
              <w:ind w:firstLineChars="0" w:firstLine="0"/>
              <w:jc w:val="center"/>
            </w:pPr>
            <w:r w:rsidRPr="005C083E">
              <w:rPr>
                <w:rFonts w:hint="eastAsia"/>
              </w:rPr>
              <w:t>版本号</w:t>
            </w:r>
          </w:p>
        </w:tc>
        <w:tc>
          <w:tcPr>
            <w:tcW w:w="1134" w:type="dxa"/>
            <w:vAlign w:val="center"/>
          </w:tcPr>
          <w:p w:rsidR="00914E51" w:rsidRPr="005C083E" w:rsidRDefault="00914E51" w:rsidP="003A2CE3">
            <w:pPr>
              <w:pStyle w:val="ab"/>
              <w:ind w:firstLineChars="0" w:firstLine="0"/>
              <w:jc w:val="center"/>
            </w:pPr>
            <w:r w:rsidRPr="005C083E">
              <w:rPr>
                <w:rFonts w:hint="eastAsia"/>
              </w:rPr>
              <w:t>作者</w:t>
            </w:r>
          </w:p>
        </w:tc>
        <w:tc>
          <w:tcPr>
            <w:tcW w:w="4980" w:type="dxa"/>
            <w:vAlign w:val="center"/>
          </w:tcPr>
          <w:p w:rsidR="00914E51" w:rsidRPr="005C083E" w:rsidRDefault="00914E51" w:rsidP="003A2CE3">
            <w:pPr>
              <w:pStyle w:val="ab"/>
              <w:ind w:firstLineChars="0" w:firstLine="0"/>
              <w:jc w:val="center"/>
            </w:pPr>
            <w:r w:rsidRPr="005C083E">
              <w:rPr>
                <w:rFonts w:hint="eastAsia"/>
              </w:rPr>
              <w:t>修改内容</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r>
              <w:rPr>
                <w:rFonts w:hint="eastAsia"/>
              </w:rPr>
              <w:t>2014.8.22</w:t>
            </w:r>
          </w:p>
        </w:tc>
        <w:tc>
          <w:tcPr>
            <w:tcW w:w="1134" w:type="dxa"/>
            <w:vAlign w:val="center"/>
          </w:tcPr>
          <w:p w:rsidR="00914E51" w:rsidRPr="005C083E" w:rsidRDefault="00914E51" w:rsidP="003A2CE3">
            <w:pPr>
              <w:pStyle w:val="ab"/>
              <w:ind w:firstLineChars="0" w:firstLine="0"/>
              <w:jc w:val="left"/>
            </w:pPr>
            <w:r>
              <w:rPr>
                <w:rFonts w:hint="eastAsia"/>
              </w:rPr>
              <w:t>0.0.1</w:t>
            </w:r>
          </w:p>
        </w:tc>
        <w:tc>
          <w:tcPr>
            <w:tcW w:w="1134" w:type="dxa"/>
            <w:vAlign w:val="center"/>
          </w:tcPr>
          <w:p w:rsidR="00914E51" w:rsidRPr="005C083E" w:rsidRDefault="00914E51" w:rsidP="003A2CE3">
            <w:pPr>
              <w:pStyle w:val="ab"/>
              <w:ind w:firstLineChars="0" w:firstLine="0"/>
              <w:jc w:val="left"/>
            </w:pPr>
            <w:r>
              <w:rPr>
                <w:rFonts w:hint="eastAsia"/>
              </w:rPr>
              <w:t>王霞</w:t>
            </w:r>
          </w:p>
        </w:tc>
        <w:tc>
          <w:tcPr>
            <w:tcW w:w="4980" w:type="dxa"/>
            <w:vAlign w:val="center"/>
          </w:tcPr>
          <w:p w:rsidR="00914E51" w:rsidRPr="005C083E" w:rsidRDefault="00914E51" w:rsidP="003A2CE3">
            <w:pPr>
              <w:pStyle w:val="ab"/>
              <w:ind w:firstLineChars="0" w:firstLine="0"/>
              <w:jc w:val="left"/>
            </w:pPr>
            <w:r>
              <w:rPr>
                <w:rFonts w:hint="eastAsia"/>
              </w:rPr>
              <w:t>编写章节大纲</w:t>
            </w: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r w:rsidR="00914E51" w:rsidRPr="00CC6CA0" w:rsidTr="003A2CE3">
        <w:trPr>
          <w:jc w:val="center"/>
        </w:trPr>
        <w:tc>
          <w:tcPr>
            <w:tcW w:w="138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1134" w:type="dxa"/>
            <w:vAlign w:val="center"/>
          </w:tcPr>
          <w:p w:rsidR="00914E51" w:rsidRPr="005C083E" w:rsidRDefault="00914E51" w:rsidP="003A2CE3">
            <w:pPr>
              <w:pStyle w:val="ab"/>
              <w:ind w:firstLineChars="0" w:firstLine="0"/>
              <w:jc w:val="left"/>
            </w:pPr>
          </w:p>
        </w:tc>
        <w:tc>
          <w:tcPr>
            <w:tcW w:w="4980" w:type="dxa"/>
            <w:vAlign w:val="center"/>
          </w:tcPr>
          <w:p w:rsidR="00914E51" w:rsidRPr="005C083E" w:rsidRDefault="00914E51" w:rsidP="003A2CE3">
            <w:pPr>
              <w:pStyle w:val="ab"/>
              <w:ind w:firstLineChars="0" w:firstLine="0"/>
              <w:jc w:val="left"/>
            </w:pPr>
          </w:p>
        </w:tc>
      </w:tr>
    </w:tbl>
    <w:p w:rsidR="00914E51" w:rsidRPr="007466F9" w:rsidRDefault="00914E51" w:rsidP="00914E51">
      <w:pPr>
        <w:ind w:firstLine="480"/>
        <w:rPr>
          <w:rFonts w:ascii="宋体" w:hAnsi="宋体"/>
        </w:rPr>
      </w:pPr>
    </w:p>
    <w:p w:rsidR="00914E51" w:rsidRPr="005C083E" w:rsidRDefault="00914E51" w:rsidP="00914E51">
      <w:pPr>
        <w:ind w:firstLine="480"/>
      </w:pPr>
    </w:p>
    <w:p w:rsidR="00914E51" w:rsidRPr="00367638" w:rsidRDefault="00914E51" w:rsidP="00914E51">
      <w:pPr>
        <w:ind w:firstLine="482"/>
        <w:rPr>
          <w:rFonts w:ascii="宋体" w:hAnsi="宋体"/>
          <w:b/>
        </w:rPr>
      </w:pPr>
    </w:p>
    <w:p w:rsidR="00914E51" w:rsidRDefault="00914E51" w:rsidP="00914E51">
      <w:pPr>
        <w:widowControl/>
        <w:adjustRightInd/>
        <w:spacing w:line="240" w:lineRule="auto"/>
        <w:ind w:firstLineChars="0" w:firstLine="0"/>
        <w:jc w:val="left"/>
        <w:rPr>
          <w:color w:val="FF0000"/>
        </w:rPr>
      </w:pPr>
      <w:r>
        <w:rPr>
          <w:color w:val="FF0000"/>
        </w:rPr>
        <w:br w:type="page"/>
      </w:r>
    </w:p>
    <w:p w:rsidR="00914E51" w:rsidRPr="00FB343E" w:rsidRDefault="00914E51" w:rsidP="00914E51">
      <w:pPr>
        <w:ind w:firstLine="480"/>
        <w:rPr>
          <w:color w:val="FF0000"/>
        </w:rPr>
      </w:pPr>
      <w:r w:rsidRPr="00FB343E">
        <w:rPr>
          <w:rFonts w:hint="eastAsia"/>
          <w:color w:val="FF0000"/>
        </w:rPr>
        <w:lastRenderedPageBreak/>
        <w:t>【</w:t>
      </w:r>
      <w:r>
        <w:rPr>
          <w:rFonts w:hint="eastAsia"/>
          <w:color w:val="FF0000"/>
        </w:rPr>
        <w:t>以下为格式说明，方便编写文档时用格式刷获取。文档编写完后必须删除</w:t>
      </w:r>
      <w:r w:rsidRPr="00FB343E">
        <w:rPr>
          <w:rFonts w:hint="eastAsia"/>
          <w:color w:val="FF0000"/>
        </w:rPr>
        <w:t>】</w:t>
      </w:r>
    </w:p>
    <w:p w:rsidR="00914E51" w:rsidRDefault="00914E51" w:rsidP="00914E51">
      <w:pPr>
        <w:ind w:firstLine="480"/>
      </w:pPr>
      <w:r w:rsidRPr="00367638">
        <w:rPr>
          <w:rFonts w:hint="eastAsia"/>
        </w:rPr>
        <w:t>【</w:t>
      </w:r>
      <w:r w:rsidRPr="009C0E99">
        <w:rPr>
          <w:rFonts w:hint="eastAsia"/>
        </w:rPr>
        <w:t>图均采用引用的形式，不能手写。</w:t>
      </w:r>
      <w:r w:rsidRPr="00985639">
        <w:rPr>
          <w:rFonts w:hint="eastAsia"/>
        </w:rPr>
        <w:t>所有图片包括</w:t>
      </w:r>
      <w:r w:rsidRPr="00985639">
        <w:rPr>
          <w:rFonts w:hint="eastAsia"/>
        </w:rPr>
        <w:t>Visio</w:t>
      </w:r>
      <w:r w:rsidRPr="00985639">
        <w:rPr>
          <w:rFonts w:hint="eastAsia"/>
        </w:rPr>
        <w:t>图</w:t>
      </w:r>
      <w:r>
        <w:rPr>
          <w:rFonts w:hint="eastAsia"/>
        </w:rPr>
        <w:t>需</w:t>
      </w:r>
      <w:r w:rsidRPr="00985639">
        <w:rPr>
          <w:rFonts w:hint="eastAsia"/>
        </w:rPr>
        <w:t>放到绘图画布中。</w:t>
      </w:r>
      <w:r w:rsidRPr="009C0E99">
        <w:rPr>
          <w:rFonts w:hint="eastAsia"/>
        </w:rPr>
        <w:t>文中表述一律采用“</w:t>
      </w:r>
      <w:r>
        <w:rPr>
          <w:rFonts w:hint="eastAsia"/>
        </w:rPr>
        <w:t>如</w:t>
      </w:r>
      <w:r>
        <w:fldChar w:fldCharType="begin"/>
      </w:r>
      <w:r>
        <w:instrText xml:space="preserve"> REF _Ref373246281 \h  \* MERGEFORMAT </w:instrText>
      </w:r>
      <w:r>
        <w:fldChar w:fldCharType="separate"/>
      </w:r>
      <w:r>
        <w:t>图</w:t>
      </w:r>
      <w:r>
        <w:t xml:space="preserve"> </w:t>
      </w:r>
      <w:r>
        <w:rPr>
          <w:noProof/>
        </w:rPr>
        <w:t>1</w:t>
      </w:r>
      <w:r>
        <w:fldChar w:fldCharType="end"/>
      </w:r>
      <w:r>
        <w:rPr>
          <w:rFonts w:hint="eastAsia"/>
        </w:rPr>
        <w:t>所示</w:t>
      </w:r>
      <w:r w:rsidRPr="009C0E99">
        <w:rPr>
          <w:rFonts w:hint="eastAsia"/>
        </w:rPr>
        <w:t>”的格式。</w:t>
      </w:r>
      <w:r w:rsidRPr="00985639">
        <w:rPr>
          <w:rFonts w:hint="eastAsia"/>
        </w:rPr>
        <w:t>】</w:t>
      </w:r>
    </w:p>
    <w:p w:rsidR="00914E51" w:rsidRPr="009C0E99" w:rsidRDefault="00914E51" w:rsidP="00914E51">
      <w:pPr>
        <w:ind w:firstLine="480"/>
      </w:pPr>
      <w:r w:rsidRPr="00985639">
        <w:rPr>
          <w:rFonts w:hint="eastAsia"/>
        </w:rPr>
        <w:t>【</w:t>
      </w:r>
      <w:r>
        <w:rPr>
          <w:rFonts w:hint="eastAsia"/>
        </w:rPr>
        <w:t>下图</w:t>
      </w:r>
      <w:r w:rsidRPr="00A758B4">
        <w:rPr>
          <w:rFonts w:hint="eastAsia"/>
        </w:rPr>
        <w:t>为格式规范，字体等可用格式刷直接获取。</w:t>
      </w:r>
      <w:r w:rsidRPr="00367638">
        <w:rPr>
          <w:rFonts w:hint="eastAsia"/>
        </w:rPr>
        <w:t>】</w:t>
      </w:r>
    </w:p>
    <w:p w:rsidR="00914E51" w:rsidRDefault="00914E51" w:rsidP="00914E51">
      <w:pPr>
        <w:widowControl/>
        <w:snapToGrid w:val="0"/>
        <w:ind w:firstLine="480"/>
        <w:rPr>
          <w:color w:val="FF0000"/>
        </w:rPr>
      </w:pPr>
      <w:r>
        <w:rPr>
          <w:noProof/>
          <w:color w:val="FF0000"/>
        </w:rPr>
        <mc:AlternateContent>
          <mc:Choice Requires="wpc">
            <w:drawing>
              <wp:inline distT="0" distB="0" distL="0" distR="0" wp14:anchorId="556D11C1" wp14:editId="544F05D5">
                <wp:extent cx="4974333" cy="2545188"/>
                <wp:effectExtent l="0" t="0" r="0" b="762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rcRect/>
                          <a:stretch>
                            <a:fillRect/>
                          </a:stretch>
                        </pic:blipFill>
                        <pic:spPr bwMode="auto">
                          <a:xfrm>
                            <a:off x="41644" y="54091"/>
                            <a:ext cx="4938395" cy="2493645"/>
                          </a:xfrm>
                          <a:prstGeom prst="rect">
                            <a:avLst/>
                          </a:prstGeom>
                          <a:noFill/>
                        </pic:spPr>
                      </pic:pic>
                    </wpc:wpc>
                  </a:graphicData>
                </a:graphic>
              </wp:inline>
            </w:drawing>
          </mc:Choice>
          <mc:Fallback>
            <w:pict>
              <v:group w14:anchorId="4AC7126F" id="画布 5" o:spid="_x0000_s1026" editas="canvas" style="width:391.7pt;height:200.4pt;mso-position-horizontal-relative:char;mso-position-vertical-relative:line" coordsize="49739,25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39;height:25450;visibility:visible;mso-wrap-style:square">
                  <v:fill o:detectmouseclick="t"/>
                  <v:path o:connecttype="none"/>
                </v:shape>
                <v:shape id="图片 1" o:spid="_x0000_s1028" type="#_x0000_t75" style="position:absolute;left:416;top:540;width:49384;height:2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WrRPDAAAA2gAAAA8AAABkcnMvZG93bnJldi54bWxEj0trwzAQhO+F/gexhd4aOT00wY0S2oJD&#10;oJe8KDlura1lYq2MJb/+fWUI5LQsMzvf7Goz2Ep01PjSsYL5LAFBnDtdcqHgfMpeliB8QNZYOSYF&#10;I3nYrB8fVphq1/OBumMoRAxhn6ICE0KdSulzQxb9zNXEUftzjcUQ16aQusE+httKvibJm7RYciQY&#10;rOnLUH49tjZyt4vvn8GcLp+X3+t+bJOsn+eZUs9Pw8c7iEBDuJtv1zsd68P0yjTl+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atE8MAAADaAAAADwAAAAAAAAAAAAAAAACf&#10;AgAAZHJzL2Rvd25yZXYueG1sUEsFBgAAAAAEAAQA9wAAAI8DAAAAAA==&#10;">
                  <v:imagedata r:id="rId9" o:title=""/>
                </v:shape>
                <w10:anchorlock/>
              </v:group>
            </w:pict>
          </mc:Fallback>
        </mc:AlternateContent>
      </w:r>
    </w:p>
    <w:p w:rsidR="00914E51" w:rsidRDefault="00914E51" w:rsidP="00914E51">
      <w:pPr>
        <w:pStyle w:val="aa"/>
        <w:ind w:firstLine="482"/>
      </w:pPr>
      <w:r w:rsidRPr="009C0E99">
        <w:rPr>
          <w:noProof/>
          <w:sz w:val="21"/>
        </w:rPr>
        <mc:AlternateContent>
          <mc:Choice Requires="wps">
            <w:drawing>
              <wp:anchor distT="0" distB="0" distL="114300" distR="114300" simplePos="0" relativeHeight="251661312" behindDoc="0" locked="0" layoutInCell="1" allowOverlap="1" wp14:anchorId="769FABB8" wp14:editId="668BAEE6">
                <wp:simplePos x="0" y="0"/>
                <wp:positionH relativeFrom="column">
                  <wp:posOffset>0</wp:posOffset>
                </wp:positionH>
                <wp:positionV relativeFrom="paragraph">
                  <wp:posOffset>6630670</wp:posOffset>
                </wp:positionV>
                <wp:extent cx="5748020" cy="273685"/>
                <wp:effectExtent l="0" t="0" r="0" b="254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73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9FABB8" id="_x0000_t202" coordsize="21600,21600" o:spt="202" path="m,l,21600r21600,l21600,xe">
                <v:stroke joinstyle="miter"/>
                <v:path gradientshapeok="t" o:connecttype="rect"/>
              </v:shapetype>
              <v:shape id="Text Box 12" o:spid="_x0000_s1026" type="#_x0000_t202" style="position:absolute;left:0;text-align:left;margin-left:0;margin-top:522.1pt;width:452.6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" stroked="f">
                <v:textbox style="mso-fit-shape-to-text:t" inset="0,0,0,0">
                  <w:txbxContent>
                    <w:p w:rsidR="004D2392" w:rsidRPr="00BD3FB8" w:rsidRDefault="004D2392" w:rsidP="00914E51">
                      <w:pPr>
                        <w:pStyle w:val="aa"/>
                        <w:ind w:firstLine="480"/>
                      </w:pPr>
                      <w:r>
                        <w:rPr>
                          <w:rFonts w:hint="eastAsia"/>
                        </w:rPr>
                        <w:t>图</w:t>
                      </w:r>
                      <w:r>
                        <w:t>1</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1 \* ARABIC</w:instrText>
                      </w:r>
                      <w:r>
                        <w:instrText xml:space="preserve"> </w:instrText>
                      </w:r>
                      <w:r>
                        <w:fldChar w:fldCharType="separate"/>
                      </w:r>
                      <w:r>
                        <w:rPr>
                          <w:noProof/>
                        </w:rPr>
                        <w:t>1</w:t>
                      </w:r>
                      <w:r>
                        <w:fldChar w:fldCharType="end"/>
                      </w:r>
                    </w:p>
                  </w:txbxContent>
                </v:textbox>
              </v:shape>
            </w:pict>
          </mc:Fallback>
        </mc:AlternateContent>
      </w: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sidRPr="00391D8E">
        <w:rPr>
          <w:rFonts w:hint="eastAsia"/>
        </w:rPr>
        <w:t xml:space="preserve"> </w:t>
      </w:r>
      <w:r>
        <w:rPr>
          <w:rFonts w:hint="eastAsia"/>
        </w:rPr>
        <w:t>XX</w:t>
      </w:r>
    </w:p>
    <w:p w:rsidR="00914E51" w:rsidRDefault="00914E51" w:rsidP="00914E51">
      <w:pPr>
        <w:ind w:firstLine="480"/>
      </w:pPr>
    </w:p>
    <w:p w:rsidR="00914E51" w:rsidRPr="00A758B4" w:rsidRDefault="00914E51" w:rsidP="00914E51">
      <w:pPr>
        <w:ind w:firstLine="480"/>
        <w:rPr>
          <w:color w:val="FF0000"/>
        </w:rPr>
      </w:pPr>
      <w:r w:rsidRPr="00367638">
        <w:rPr>
          <w:rFonts w:hint="eastAsia"/>
          <w:color w:val="FF0000"/>
        </w:rPr>
        <w:t>【</w:t>
      </w:r>
      <w:r w:rsidRPr="00A758B4">
        <w:rPr>
          <w:rFonts w:hint="eastAsia"/>
          <w:color w:val="FF0000"/>
        </w:rPr>
        <w:t>表格采用三线制表格，</w:t>
      </w:r>
      <w:r>
        <w:rPr>
          <w:rFonts w:hint="eastAsia"/>
          <w:color w:val="FF0000"/>
        </w:rPr>
        <w:t>表头</w:t>
      </w:r>
      <w:r w:rsidRPr="009C0E99">
        <w:rPr>
          <w:rFonts w:hint="eastAsia"/>
          <w:color w:val="FF0000"/>
        </w:rPr>
        <w:t>均采用引用的形式，不能手写。文中表述一律采用“</w:t>
      </w:r>
      <w:r>
        <w:rPr>
          <w:rFonts w:hint="eastAsia"/>
          <w:color w:val="FF0000"/>
        </w:rPr>
        <w:t>如</w:t>
      </w:r>
      <w:r>
        <w:rPr>
          <w:color w:val="FF0000"/>
        </w:rPr>
        <w:fldChar w:fldCharType="begin"/>
      </w:r>
      <w:r>
        <w:rPr>
          <w:color w:val="FF0000"/>
        </w:rPr>
        <w:instrText xml:space="preserve"> </w:instrText>
      </w:r>
      <w:r>
        <w:rPr>
          <w:rFonts w:hint="eastAsia"/>
          <w:color w:val="FF0000"/>
        </w:rPr>
        <w:instrText>REF _Ref373246209 \h</w:instrText>
      </w:r>
      <w:r>
        <w:rPr>
          <w:color w:val="FF0000"/>
        </w:rPr>
        <w:instrText xml:space="preserve"> </w:instrText>
      </w:r>
      <w:r>
        <w:rPr>
          <w:color w:val="FF0000"/>
        </w:rPr>
      </w:r>
      <w:r>
        <w:rPr>
          <w:color w:val="FF0000"/>
        </w:rPr>
        <w:fldChar w:fldCharType="separate"/>
      </w:r>
      <w:r>
        <w:t>表</w:t>
      </w:r>
      <w:r>
        <w:t xml:space="preserve"> </w:t>
      </w:r>
      <w:r>
        <w:rPr>
          <w:noProof/>
        </w:rPr>
        <w:t>1</w:t>
      </w:r>
      <w:r>
        <w:rPr>
          <w:color w:val="FF0000"/>
        </w:rPr>
        <w:fldChar w:fldCharType="end"/>
      </w:r>
      <w:r>
        <w:rPr>
          <w:rFonts w:hint="eastAsia"/>
          <w:color w:val="FF0000"/>
        </w:rPr>
        <w:t>所示</w:t>
      </w:r>
      <w:r w:rsidRPr="009C0E99">
        <w:rPr>
          <w:rFonts w:hint="eastAsia"/>
          <w:color w:val="FF0000"/>
        </w:rPr>
        <w:t>”的格式。</w:t>
      </w:r>
      <w:r w:rsidRPr="00A758B4">
        <w:rPr>
          <w:rFonts w:hint="eastAsia"/>
          <w:color w:val="FF0000"/>
        </w:rPr>
        <w:t>下表为表格格式规范，字体等可用格式刷直接获取。</w:t>
      </w:r>
      <w:r w:rsidRPr="00367638">
        <w:rPr>
          <w:rFonts w:hint="eastAsia"/>
          <w:color w:val="FF0000"/>
        </w:rPr>
        <w:t>】</w:t>
      </w:r>
    </w:p>
    <w:p w:rsidR="00914E51" w:rsidRDefault="00914E51" w:rsidP="00914E51">
      <w:pPr>
        <w:pStyle w:val="aa"/>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 xml:space="preserve"> XX</w:t>
      </w:r>
    </w:p>
    <w:tbl>
      <w:tblPr>
        <w:tblStyle w:val="af1"/>
        <w:tblW w:w="0" w:type="auto"/>
        <w:tblBorders>
          <w:top w:val="single" w:sz="12" w:space="0" w:color="auto"/>
          <w:bottom w:val="single" w:sz="12" w:space="0" w:color="auto"/>
        </w:tblBorders>
        <w:tblLook w:val="04A0" w:firstRow="1" w:lastRow="0" w:firstColumn="1" w:lastColumn="0" w:noHBand="0" w:noVBand="1"/>
      </w:tblPr>
      <w:tblGrid>
        <w:gridCol w:w="1857"/>
        <w:gridCol w:w="1857"/>
        <w:gridCol w:w="1857"/>
        <w:gridCol w:w="1857"/>
        <w:gridCol w:w="1858"/>
      </w:tblGrid>
      <w:tr w:rsidR="00914E51" w:rsidTr="003A2CE3">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7" w:type="dxa"/>
            <w:vAlign w:val="center"/>
          </w:tcPr>
          <w:p w:rsidR="00914E51" w:rsidRDefault="00914E51" w:rsidP="003A2CE3">
            <w:pPr>
              <w:pStyle w:val="ab"/>
              <w:ind w:firstLineChars="0" w:firstLine="0"/>
              <w:jc w:val="center"/>
            </w:pPr>
          </w:p>
        </w:tc>
        <w:tc>
          <w:tcPr>
            <w:tcW w:w="1858" w:type="dxa"/>
            <w:vAlign w:val="center"/>
          </w:tcPr>
          <w:p w:rsidR="00914E51" w:rsidRDefault="00914E51" w:rsidP="003A2CE3">
            <w:pPr>
              <w:pStyle w:val="ab"/>
              <w:ind w:firstLineChars="0" w:firstLine="0"/>
              <w:jc w:val="center"/>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r w:rsidR="00914E51" w:rsidTr="003A2CE3">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7" w:type="dxa"/>
            <w:vAlign w:val="center"/>
          </w:tcPr>
          <w:p w:rsidR="00914E51" w:rsidRDefault="00914E51" w:rsidP="003A2CE3">
            <w:pPr>
              <w:pStyle w:val="ab"/>
              <w:ind w:firstLineChars="0" w:firstLine="0"/>
              <w:jc w:val="left"/>
            </w:pPr>
          </w:p>
        </w:tc>
        <w:tc>
          <w:tcPr>
            <w:tcW w:w="1858" w:type="dxa"/>
            <w:vAlign w:val="center"/>
          </w:tcPr>
          <w:p w:rsidR="00914E51" w:rsidRDefault="00914E51" w:rsidP="003A2CE3">
            <w:pPr>
              <w:pStyle w:val="ab"/>
              <w:ind w:firstLineChars="0" w:firstLine="0"/>
              <w:jc w:val="left"/>
            </w:pPr>
          </w:p>
        </w:tc>
      </w:tr>
    </w:tbl>
    <w:p w:rsidR="00914E51" w:rsidRPr="00367638" w:rsidRDefault="00914E51" w:rsidP="00914E51">
      <w:pPr>
        <w:ind w:firstLine="480"/>
      </w:pPr>
    </w:p>
    <w:p w:rsidR="00914E51" w:rsidRDefault="00914E51" w:rsidP="00914E51">
      <w:pPr>
        <w:ind w:firstLine="480"/>
      </w:pPr>
    </w:p>
    <w:p w:rsidR="00914E51" w:rsidRDefault="00914E51" w:rsidP="00914E51">
      <w:pPr>
        <w:widowControl/>
        <w:adjustRightInd/>
        <w:spacing w:line="240" w:lineRule="auto"/>
        <w:ind w:firstLineChars="0" w:firstLine="0"/>
        <w:jc w:val="left"/>
      </w:pPr>
    </w:p>
    <w:sectPr w:rsidR="00914E51" w:rsidSect="00D60A38">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134" w:left="1418" w:header="851" w:footer="68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392" w:rsidRDefault="004D2392" w:rsidP="0026696A">
      <w:pPr>
        <w:ind w:firstLine="480"/>
      </w:pPr>
      <w:r>
        <w:separator/>
      </w:r>
    </w:p>
  </w:endnote>
  <w:endnote w:type="continuationSeparator" w:id="0">
    <w:p w:rsidR="004D2392" w:rsidRDefault="004D2392" w:rsidP="0026696A">
      <w:pPr>
        <w:ind w:firstLine="480"/>
      </w:pPr>
      <w:r>
        <w:continuationSeparator/>
      </w:r>
    </w:p>
  </w:endnote>
  <w:endnote w:type="continuationNotice" w:id="1">
    <w:p w:rsidR="004D2392" w:rsidRDefault="004D2392">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524878" w:rsidRDefault="004D2392" w:rsidP="008678A2">
    <w:pPr>
      <w:pStyle w:val="a7"/>
      <w:ind w:firstLineChars="0" w:firstLine="0"/>
    </w:pPr>
    <w:r w:rsidRPr="003943F9">
      <w:rPr>
        <w:rFonts w:hint="eastAsia"/>
      </w:rPr>
      <w:t>版本</w:t>
    </w:r>
    <w:r w:rsidRPr="003943F9">
      <w:rPr>
        <w:rFonts w:hint="eastAsia"/>
      </w:rPr>
      <w:t xml:space="preserve">A/0           </w:t>
    </w:r>
    <w:r>
      <w:rPr>
        <w:rFonts w:hint="eastAsia"/>
      </w:rPr>
      <w:t xml:space="preserve">                  </w:t>
    </w:r>
    <w:r w:rsidRPr="003943F9">
      <w:rPr>
        <w:rFonts w:hint="eastAsia"/>
      </w:rPr>
      <w:t xml:space="preserve">                                    </w:t>
    </w:r>
    <w:r>
      <w:rPr>
        <w:rFonts w:hint="eastAsia"/>
      </w:rPr>
      <w:t xml:space="preserve">    </w:t>
    </w:r>
    <w:r w:rsidRPr="003943F9">
      <w:rPr>
        <w:rFonts w:hint="eastAsia"/>
      </w:rPr>
      <w:t xml:space="preserve">      </w:t>
    </w:r>
    <w:r w:rsidRPr="003943F9">
      <w:rPr>
        <w:rFonts w:hint="eastAsia"/>
        <w:kern w:val="0"/>
      </w:rPr>
      <w:t>第</w:t>
    </w:r>
    <w:r w:rsidRPr="003943F9">
      <w:rPr>
        <w:rFonts w:hint="eastAsia"/>
        <w:kern w:val="0"/>
      </w:rPr>
      <w:t xml:space="preserve"> </w:t>
    </w:r>
    <w:r w:rsidRPr="003943F9">
      <w:rPr>
        <w:kern w:val="0"/>
      </w:rPr>
      <w:fldChar w:fldCharType="begin"/>
    </w:r>
    <w:r w:rsidRPr="003943F9">
      <w:rPr>
        <w:kern w:val="0"/>
      </w:rPr>
      <w:instrText xml:space="preserve"> PAGE </w:instrText>
    </w:r>
    <w:r w:rsidRPr="003943F9">
      <w:rPr>
        <w:kern w:val="0"/>
      </w:rPr>
      <w:fldChar w:fldCharType="separate"/>
    </w:r>
    <w:r w:rsidR="00B57C4B">
      <w:rPr>
        <w:noProof/>
        <w:kern w:val="0"/>
      </w:rPr>
      <w:t>7</w:t>
    </w:r>
    <w:r w:rsidRPr="003943F9">
      <w:rPr>
        <w:kern w:val="0"/>
      </w:rPr>
      <w:fldChar w:fldCharType="end"/>
    </w:r>
    <w:r w:rsidRPr="003943F9">
      <w:rPr>
        <w:rFonts w:hint="eastAsia"/>
        <w:kern w:val="0"/>
      </w:rPr>
      <w:t xml:space="preserve"> </w:t>
    </w:r>
    <w:r w:rsidRPr="003943F9">
      <w:rPr>
        <w:rFonts w:hint="eastAsia"/>
        <w:kern w:val="0"/>
      </w:rPr>
      <w:t>页</w:t>
    </w:r>
    <w:r w:rsidRPr="003943F9">
      <w:rPr>
        <w:rFonts w:hint="eastAsia"/>
        <w:kern w:val="0"/>
      </w:rPr>
      <w:t xml:space="preserve">/ </w:t>
    </w:r>
    <w:r w:rsidRPr="003943F9">
      <w:rPr>
        <w:rFonts w:hint="eastAsia"/>
        <w:kern w:val="0"/>
      </w:rPr>
      <w:t>共</w:t>
    </w:r>
    <w:r w:rsidRPr="003943F9">
      <w:rPr>
        <w:rFonts w:hint="eastAsia"/>
        <w:kern w:val="0"/>
      </w:rPr>
      <w:t xml:space="preserve"> </w:t>
    </w:r>
    <w:r w:rsidRPr="003943F9">
      <w:rPr>
        <w:kern w:val="0"/>
      </w:rPr>
      <w:fldChar w:fldCharType="begin"/>
    </w:r>
    <w:r w:rsidRPr="003943F9">
      <w:rPr>
        <w:kern w:val="0"/>
      </w:rPr>
      <w:instrText xml:space="preserve"> NUMPAGES </w:instrText>
    </w:r>
    <w:r w:rsidRPr="003943F9">
      <w:rPr>
        <w:kern w:val="0"/>
      </w:rPr>
      <w:fldChar w:fldCharType="separate"/>
    </w:r>
    <w:r w:rsidR="00B57C4B">
      <w:rPr>
        <w:noProof/>
        <w:kern w:val="0"/>
      </w:rPr>
      <w:t>13</w:t>
    </w:r>
    <w:r w:rsidRPr="003943F9">
      <w:rPr>
        <w:kern w:val="0"/>
      </w:rPr>
      <w:fldChar w:fldCharType="end"/>
    </w:r>
    <w:r w:rsidRPr="003943F9">
      <w:rPr>
        <w:rFonts w:hint="eastAsia"/>
        <w:kern w:val="0"/>
      </w:rPr>
      <w:t xml:space="preserve"> </w:t>
    </w:r>
    <w:r w:rsidRPr="003943F9">
      <w:rPr>
        <w:rFonts w:hint="eastAsia"/>
        <w:kern w:val="0"/>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392" w:rsidRDefault="004D2392" w:rsidP="0026696A">
      <w:pPr>
        <w:ind w:firstLine="480"/>
      </w:pPr>
      <w:r>
        <w:separator/>
      </w:r>
    </w:p>
  </w:footnote>
  <w:footnote w:type="continuationSeparator" w:id="0">
    <w:p w:rsidR="004D2392" w:rsidRDefault="004D2392" w:rsidP="0026696A">
      <w:pPr>
        <w:ind w:firstLine="480"/>
      </w:pPr>
      <w:r>
        <w:continuationSeparator/>
      </w:r>
    </w:p>
  </w:footnote>
  <w:footnote w:type="continuationNotice" w:id="1">
    <w:p w:rsidR="004D2392" w:rsidRDefault="004D2392">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E430F">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Pr="00092012" w:rsidRDefault="004D2392" w:rsidP="008678A2">
    <w:pPr>
      <w:pStyle w:val="a6"/>
      <w:ind w:firstLineChars="100" w:firstLine="180"/>
      <w:jc w:val="both"/>
    </w:pPr>
    <w:r w:rsidRPr="00092012">
      <w:rPr>
        <w:rFonts w:hint="eastAsia"/>
      </w:rPr>
      <w:t>北京华力创通科技</w:t>
    </w:r>
    <w:r>
      <w:rPr>
        <w:rFonts w:hint="eastAsia"/>
      </w:rPr>
      <w:t>股份</w:t>
    </w:r>
    <w:r w:rsidRPr="00092012">
      <w:rPr>
        <w:rFonts w:hint="eastAsia"/>
      </w:rPr>
      <w:t>有限公司</w:t>
    </w:r>
    <w:r w:rsidRPr="00092012">
      <w:rPr>
        <w:rFonts w:hint="eastAsia"/>
      </w:rPr>
      <w:t xml:space="preserve">    </w:t>
    </w:r>
    <w:r>
      <w:rPr>
        <w:rFonts w:hint="eastAsia"/>
      </w:rPr>
      <w:t xml:space="preserve">                                 </w:t>
    </w:r>
    <w:r>
      <w:rPr>
        <w:rFonts w:hint="eastAsia"/>
      </w:rPr>
      <w:t>软件虚拟开发环境</w:t>
    </w:r>
    <w:r>
      <w:rPr>
        <w:rFonts w:hint="eastAsia"/>
      </w:rPr>
      <w:t xml:space="preserve"> </w:t>
    </w:r>
    <w:r>
      <w:rPr>
        <w:rFonts w:hint="eastAsia"/>
      </w:rPr>
      <w:t>研制技术总结报告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392" w:rsidRDefault="004D2392" w:rsidP="008678A2">
    <w:pPr>
      <w:pStyle w:val="a6"/>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33014"/>
    <w:multiLevelType w:val="hybridMultilevel"/>
    <w:tmpl w:val="3C46CA06"/>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AFC0EF1"/>
    <w:multiLevelType w:val="multilevel"/>
    <w:tmpl w:val="F3D0FD46"/>
    <w:lvl w:ilvl="0">
      <w:start w:val="1"/>
      <w:numFmt w:val="decimal"/>
      <w:pStyle w:val="1"/>
      <w:lvlText w:val="%1"/>
      <w:lvlJc w:val="left"/>
      <w:pPr>
        <w:ind w:left="432" w:hanging="432"/>
      </w:pPr>
    </w:lvl>
    <w:lvl w:ilvl="1">
      <w:start w:val="1"/>
      <w:numFmt w:val="decimal"/>
      <w:pStyle w:val="2"/>
      <w:lvlText w:val="%1.%2"/>
      <w:lvlJc w:val="left"/>
      <w:pPr>
        <w:ind w:left="576" w:hanging="576"/>
      </w:pPr>
      <w:rPr>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474B47A0"/>
    <w:multiLevelType w:val="hybridMultilevel"/>
    <w:tmpl w:val="19EA7416"/>
    <w:lvl w:ilvl="0" w:tplc="5CF48F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3FE0E04"/>
    <w:multiLevelType w:val="hybridMultilevel"/>
    <w:tmpl w:val="6A6AEB36"/>
    <w:lvl w:ilvl="0" w:tplc="E0BAE05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FCF4553"/>
    <w:multiLevelType w:val="hybridMultilevel"/>
    <w:tmpl w:val="ACDADA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2289" style="mso-position-horizontal-relative:page;mso-position-vertical-relative:page" fill="f" fillcolor="white" stroke="f">
      <v:fill color="white" on="f"/>
      <v:stroke on="f"/>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55E"/>
    <w:rsid w:val="00002FA2"/>
    <w:rsid w:val="00012F79"/>
    <w:rsid w:val="00015A11"/>
    <w:rsid w:val="00016277"/>
    <w:rsid w:val="00016370"/>
    <w:rsid w:val="000178C0"/>
    <w:rsid w:val="0002187B"/>
    <w:rsid w:val="00031A4A"/>
    <w:rsid w:val="00034D2B"/>
    <w:rsid w:val="00035ECA"/>
    <w:rsid w:val="000373C0"/>
    <w:rsid w:val="000439D8"/>
    <w:rsid w:val="0004466E"/>
    <w:rsid w:val="00050761"/>
    <w:rsid w:val="000508AB"/>
    <w:rsid w:val="0005658E"/>
    <w:rsid w:val="000613D7"/>
    <w:rsid w:val="00061CB2"/>
    <w:rsid w:val="00062CD1"/>
    <w:rsid w:val="00067696"/>
    <w:rsid w:val="00072787"/>
    <w:rsid w:val="00084537"/>
    <w:rsid w:val="00087977"/>
    <w:rsid w:val="000A6C55"/>
    <w:rsid w:val="000C02B8"/>
    <w:rsid w:val="000C371E"/>
    <w:rsid w:val="000C753C"/>
    <w:rsid w:val="000F32D0"/>
    <w:rsid w:val="00105949"/>
    <w:rsid w:val="00106B1D"/>
    <w:rsid w:val="00136189"/>
    <w:rsid w:val="00166A5A"/>
    <w:rsid w:val="00167A4D"/>
    <w:rsid w:val="001740C5"/>
    <w:rsid w:val="001760DF"/>
    <w:rsid w:val="00196488"/>
    <w:rsid w:val="001967C4"/>
    <w:rsid w:val="0019689D"/>
    <w:rsid w:val="00196C44"/>
    <w:rsid w:val="001A0835"/>
    <w:rsid w:val="001A5F80"/>
    <w:rsid w:val="001B33B3"/>
    <w:rsid w:val="001B6747"/>
    <w:rsid w:val="001D5B1A"/>
    <w:rsid w:val="001E792F"/>
    <w:rsid w:val="001F109E"/>
    <w:rsid w:val="001F3BDE"/>
    <w:rsid w:val="001F68E7"/>
    <w:rsid w:val="00210870"/>
    <w:rsid w:val="00216749"/>
    <w:rsid w:val="00222265"/>
    <w:rsid w:val="00225F94"/>
    <w:rsid w:val="00232950"/>
    <w:rsid w:val="00235848"/>
    <w:rsid w:val="00237657"/>
    <w:rsid w:val="002400E7"/>
    <w:rsid w:val="00241585"/>
    <w:rsid w:val="00246CE2"/>
    <w:rsid w:val="002506FF"/>
    <w:rsid w:val="0026696A"/>
    <w:rsid w:val="002900FC"/>
    <w:rsid w:val="0029245C"/>
    <w:rsid w:val="002977E6"/>
    <w:rsid w:val="002A41E4"/>
    <w:rsid w:val="002C38F1"/>
    <w:rsid w:val="002C4A5A"/>
    <w:rsid w:val="002E5770"/>
    <w:rsid w:val="00323F9C"/>
    <w:rsid w:val="00344939"/>
    <w:rsid w:val="00344CCE"/>
    <w:rsid w:val="003461BA"/>
    <w:rsid w:val="003542D9"/>
    <w:rsid w:val="00355C8A"/>
    <w:rsid w:val="00364965"/>
    <w:rsid w:val="00365178"/>
    <w:rsid w:val="003656CC"/>
    <w:rsid w:val="003669F2"/>
    <w:rsid w:val="0036700D"/>
    <w:rsid w:val="00367638"/>
    <w:rsid w:val="003777A5"/>
    <w:rsid w:val="003820CE"/>
    <w:rsid w:val="00391D8E"/>
    <w:rsid w:val="003921DF"/>
    <w:rsid w:val="00396ED5"/>
    <w:rsid w:val="003A2CE3"/>
    <w:rsid w:val="003A344F"/>
    <w:rsid w:val="003A7044"/>
    <w:rsid w:val="003B56CC"/>
    <w:rsid w:val="003B58C5"/>
    <w:rsid w:val="003C38EF"/>
    <w:rsid w:val="003C70AB"/>
    <w:rsid w:val="003D23D1"/>
    <w:rsid w:val="00404E6D"/>
    <w:rsid w:val="00447CDC"/>
    <w:rsid w:val="00452B5E"/>
    <w:rsid w:val="00453B75"/>
    <w:rsid w:val="00455BA6"/>
    <w:rsid w:val="00483DE9"/>
    <w:rsid w:val="004915DB"/>
    <w:rsid w:val="00495C96"/>
    <w:rsid w:val="0049681E"/>
    <w:rsid w:val="004B4047"/>
    <w:rsid w:val="004B7AA3"/>
    <w:rsid w:val="004C4A39"/>
    <w:rsid w:val="004D2392"/>
    <w:rsid w:val="004D3781"/>
    <w:rsid w:val="004E3BF4"/>
    <w:rsid w:val="004F1951"/>
    <w:rsid w:val="00500CC5"/>
    <w:rsid w:val="00505B85"/>
    <w:rsid w:val="00515489"/>
    <w:rsid w:val="00523D97"/>
    <w:rsid w:val="00524878"/>
    <w:rsid w:val="00527913"/>
    <w:rsid w:val="00533A9E"/>
    <w:rsid w:val="00542A7A"/>
    <w:rsid w:val="00550F6A"/>
    <w:rsid w:val="00553DD5"/>
    <w:rsid w:val="00555D5E"/>
    <w:rsid w:val="00565BFE"/>
    <w:rsid w:val="00574BE5"/>
    <w:rsid w:val="005800E7"/>
    <w:rsid w:val="005852E1"/>
    <w:rsid w:val="0058541E"/>
    <w:rsid w:val="00592DA4"/>
    <w:rsid w:val="00596412"/>
    <w:rsid w:val="005977C2"/>
    <w:rsid w:val="00597A75"/>
    <w:rsid w:val="005A36AE"/>
    <w:rsid w:val="005C083E"/>
    <w:rsid w:val="005C5B3F"/>
    <w:rsid w:val="005D0BC3"/>
    <w:rsid w:val="005D6013"/>
    <w:rsid w:val="005E7A43"/>
    <w:rsid w:val="005F13B9"/>
    <w:rsid w:val="006240F5"/>
    <w:rsid w:val="00624D7F"/>
    <w:rsid w:val="00646F49"/>
    <w:rsid w:val="006608AC"/>
    <w:rsid w:val="00663005"/>
    <w:rsid w:val="00686880"/>
    <w:rsid w:val="006965FB"/>
    <w:rsid w:val="006A1DDA"/>
    <w:rsid w:val="006A4DD3"/>
    <w:rsid w:val="006B583D"/>
    <w:rsid w:val="006C1F2B"/>
    <w:rsid w:val="006E3CF7"/>
    <w:rsid w:val="006E5ADB"/>
    <w:rsid w:val="006F3A16"/>
    <w:rsid w:val="006F45CF"/>
    <w:rsid w:val="006F5DBF"/>
    <w:rsid w:val="006F6C41"/>
    <w:rsid w:val="00700D41"/>
    <w:rsid w:val="00705263"/>
    <w:rsid w:val="00705819"/>
    <w:rsid w:val="0071363F"/>
    <w:rsid w:val="00732C8D"/>
    <w:rsid w:val="0073695C"/>
    <w:rsid w:val="0074201C"/>
    <w:rsid w:val="00742AEA"/>
    <w:rsid w:val="007435B8"/>
    <w:rsid w:val="00745630"/>
    <w:rsid w:val="00746698"/>
    <w:rsid w:val="00753741"/>
    <w:rsid w:val="00753EC3"/>
    <w:rsid w:val="007542B1"/>
    <w:rsid w:val="007710C7"/>
    <w:rsid w:val="007761C0"/>
    <w:rsid w:val="007A5600"/>
    <w:rsid w:val="007A72FC"/>
    <w:rsid w:val="007B48D8"/>
    <w:rsid w:val="007F0C6F"/>
    <w:rsid w:val="008029FE"/>
    <w:rsid w:val="00811B4B"/>
    <w:rsid w:val="008123BA"/>
    <w:rsid w:val="00813A8D"/>
    <w:rsid w:val="00814218"/>
    <w:rsid w:val="008209C4"/>
    <w:rsid w:val="0082578E"/>
    <w:rsid w:val="00830529"/>
    <w:rsid w:val="00835974"/>
    <w:rsid w:val="0084266C"/>
    <w:rsid w:val="008450C0"/>
    <w:rsid w:val="0084551E"/>
    <w:rsid w:val="008572A7"/>
    <w:rsid w:val="00861424"/>
    <w:rsid w:val="008678A2"/>
    <w:rsid w:val="00867A6E"/>
    <w:rsid w:val="008763BB"/>
    <w:rsid w:val="00883063"/>
    <w:rsid w:val="00885872"/>
    <w:rsid w:val="008A5BE7"/>
    <w:rsid w:val="008B075D"/>
    <w:rsid w:val="008C5418"/>
    <w:rsid w:val="008D2051"/>
    <w:rsid w:val="008E430F"/>
    <w:rsid w:val="008F0356"/>
    <w:rsid w:val="00901B7B"/>
    <w:rsid w:val="0090457A"/>
    <w:rsid w:val="009078A1"/>
    <w:rsid w:val="00914E51"/>
    <w:rsid w:val="009266A4"/>
    <w:rsid w:val="00931E01"/>
    <w:rsid w:val="00935146"/>
    <w:rsid w:val="009447F4"/>
    <w:rsid w:val="00947411"/>
    <w:rsid w:val="0096229E"/>
    <w:rsid w:val="0097094E"/>
    <w:rsid w:val="00973976"/>
    <w:rsid w:val="00974A85"/>
    <w:rsid w:val="009767D6"/>
    <w:rsid w:val="00984041"/>
    <w:rsid w:val="00985639"/>
    <w:rsid w:val="009A3BB8"/>
    <w:rsid w:val="009B66D4"/>
    <w:rsid w:val="009C0E99"/>
    <w:rsid w:val="009D0BDB"/>
    <w:rsid w:val="009E56DA"/>
    <w:rsid w:val="00A026AC"/>
    <w:rsid w:val="00A208F8"/>
    <w:rsid w:val="00A248FF"/>
    <w:rsid w:val="00A34DF1"/>
    <w:rsid w:val="00A5245C"/>
    <w:rsid w:val="00A56883"/>
    <w:rsid w:val="00A74996"/>
    <w:rsid w:val="00A94312"/>
    <w:rsid w:val="00A97013"/>
    <w:rsid w:val="00AC17DE"/>
    <w:rsid w:val="00AD5C8B"/>
    <w:rsid w:val="00AE1369"/>
    <w:rsid w:val="00AE3D37"/>
    <w:rsid w:val="00AE5883"/>
    <w:rsid w:val="00AF76DC"/>
    <w:rsid w:val="00B30E43"/>
    <w:rsid w:val="00B41E53"/>
    <w:rsid w:val="00B41E72"/>
    <w:rsid w:val="00B57C4B"/>
    <w:rsid w:val="00B61DD6"/>
    <w:rsid w:val="00B6255E"/>
    <w:rsid w:val="00B8259D"/>
    <w:rsid w:val="00B83EDA"/>
    <w:rsid w:val="00B854BC"/>
    <w:rsid w:val="00B90FDC"/>
    <w:rsid w:val="00BB28BA"/>
    <w:rsid w:val="00BB30C1"/>
    <w:rsid w:val="00BC164D"/>
    <w:rsid w:val="00BC4180"/>
    <w:rsid w:val="00BF0A3B"/>
    <w:rsid w:val="00BF3C96"/>
    <w:rsid w:val="00C03927"/>
    <w:rsid w:val="00C10B27"/>
    <w:rsid w:val="00C14647"/>
    <w:rsid w:val="00C2473A"/>
    <w:rsid w:val="00C40B3A"/>
    <w:rsid w:val="00C417D6"/>
    <w:rsid w:val="00C46BFC"/>
    <w:rsid w:val="00C51F90"/>
    <w:rsid w:val="00C522E7"/>
    <w:rsid w:val="00C62968"/>
    <w:rsid w:val="00C64FC2"/>
    <w:rsid w:val="00C713C6"/>
    <w:rsid w:val="00C862BE"/>
    <w:rsid w:val="00C92185"/>
    <w:rsid w:val="00C94F88"/>
    <w:rsid w:val="00CA31A8"/>
    <w:rsid w:val="00CA6A0C"/>
    <w:rsid w:val="00CB31C5"/>
    <w:rsid w:val="00D01A3D"/>
    <w:rsid w:val="00D02F04"/>
    <w:rsid w:val="00D066B1"/>
    <w:rsid w:val="00D233A3"/>
    <w:rsid w:val="00D23990"/>
    <w:rsid w:val="00D24A92"/>
    <w:rsid w:val="00D35383"/>
    <w:rsid w:val="00D36BF5"/>
    <w:rsid w:val="00D431EB"/>
    <w:rsid w:val="00D535AD"/>
    <w:rsid w:val="00D53A90"/>
    <w:rsid w:val="00D60A38"/>
    <w:rsid w:val="00D628FC"/>
    <w:rsid w:val="00D7116E"/>
    <w:rsid w:val="00D82373"/>
    <w:rsid w:val="00D83876"/>
    <w:rsid w:val="00D947CD"/>
    <w:rsid w:val="00D97C47"/>
    <w:rsid w:val="00DB565E"/>
    <w:rsid w:val="00DB6EA2"/>
    <w:rsid w:val="00DD2187"/>
    <w:rsid w:val="00DD46F6"/>
    <w:rsid w:val="00DE0388"/>
    <w:rsid w:val="00DF0D3D"/>
    <w:rsid w:val="00DF431A"/>
    <w:rsid w:val="00DF7EBC"/>
    <w:rsid w:val="00E07165"/>
    <w:rsid w:val="00E11AC9"/>
    <w:rsid w:val="00E23614"/>
    <w:rsid w:val="00E41CF6"/>
    <w:rsid w:val="00E61BC8"/>
    <w:rsid w:val="00E62FEE"/>
    <w:rsid w:val="00E72D4D"/>
    <w:rsid w:val="00E822E1"/>
    <w:rsid w:val="00EA13B3"/>
    <w:rsid w:val="00EB17D0"/>
    <w:rsid w:val="00EB2030"/>
    <w:rsid w:val="00EB2657"/>
    <w:rsid w:val="00EB4100"/>
    <w:rsid w:val="00EC4541"/>
    <w:rsid w:val="00ED663B"/>
    <w:rsid w:val="00F0206F"/>
    <w:rsid w:val="00F060BD"/>
    <w:rsid w:val="00F21174"/>
    <w:rsid w:val="00F237B1"/>
    <w:rsid w:val="00F25CE4"/>
    <w:rsid w:val="00F32B39"/>
    <w:rsid w:val="00F33167"/>
    <w:rsid w:val="00F3585B"/>
    <w:rsid w:val="00F41BD7"/>
    <w:rsid w:val="00F46A80"/>
    <w:rsid w:val="00F605FA"/>
    <w:rsid w:val="00F61070"/>
    <w:rsid w:val="00F83981"/>
    <w:rsid w:val="00F871D2"/>
    <w:rsid w:val="00F94284"/>
    <w:rsid w:val="00F9478E"/>
    <w:rsid w:val="00FC4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style="mso-position-horizontal-relative:page;mso-position-vertical-relative:page" fill="f" fillcolor="white" stroke="f">
      <v:fill color="white" on="f"/>
      <v:stroke on="f"/>
    </o:shapedefaults>
    <o:shapelayout v:ext="edit">
      <o:idmap v:ext="edit" data="1"/>
    </o:shapelayout>
  </w:shapeDefaults>
  <w:decimalSymbol w:val="."/>
  <w:listSeparator w:val=","/>
  <w15:docId w15:val="{6AD6CA8B-2DA7-4A2D-AF99-B8CDFC95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96A"/>
    <w:pPr>
      <w:widowControl w:val="0"/>
      <w:adjustRightInd w:val="0"/>
      <w:spacing w:line="360" w:lineRule="auto"/>
      <w:ind w:firstLineChars="200" w:firstLine="200"/>
      <w:jc w:val="both"/>
    </w:pPr>
    <w:rPr>
      <w:kern w:val="2"/>
      <w:sz w:val="24"/>
      <w:szCs w:val="24"/>
    </w:rPr>
  </w:style>
  <w:style w:type="paragraph" w:styleId="1">
    <w:name w:val="heading 1"/>
    <w:basedOn w:val="a"/>
    <w:next w:val="a"/>
    <w:qFormat/>
    <w:rsid w:val="006965FB"/>
    <w:pPr>
      <w:keepNext/>
      <w:keepLines/>
      <w:numPr>
        <w:numId w:val="1"/>
      </w:numPr>
      <w:ind w:firstLineChars="0" w:firstLine="0"/>
      <w:outlineLvl w:val="0"/>
    </w:pPr>
    <w:rPr>
      <w:rFonts w:asciiTheme="minorEastAsia" w:eastAsiaTheme="minorEastAsia" w:hAnsiTheme="minorEastAsia"/>
      <w:b/>
      <w:bCs/>
      <w:kern w:val="44"/>
    </w:rPr>
  </w:style>
  <w:style w:type="paragraph" w:styleId="2">
    <w:name w:val="heading 2"/>
    <w:basedOn w:val="1"/>
    <w:next w:val="a"/>
    <w:link w:val="2Char"/>
    <w:qFormat/>
    <w:rsid w:val="0026696A"/>
    <w:pPr>
      <w:numPr>
        <w:ilvl w:val="1"/>
      </w:numPr>
      <w:outlineLvl w:val="1"/>
    </w:pPr>
  </w:style>
  <w:style w:type="paragraph" w:styleId="3">
    <w:name w:val="heading 3"/>
    <w:basedOn w:val="a"/>
    <w:next w:val="a"/>
    <w:link w:val="3Char"/>
    <w:unhideWhenUsed/>
    <w:qFormat/>
    <w:rsid w:val="000613D7"/>
    <w:pPr>
      <w:keepNext/>
      <w:keepLines/>
      <w:numPr>
        <w:ilvl w:val="2"/>
        <w:numId w:val="1"/>
      </w:numPr>
      <w:ind w:firstLineChars="0" w:firstLine="0"/>
      <w:outlineLvl w:val="2"/>
    </w:pPr>
    <w:rPr>
      <w:rFonts w:ascii="宋体"/>
      <w:b/>
      <w:bCs/>
      <w:szCs w:val="32"/>
    </w:rPr>
  </w:style>
  <w:style w:type="paragraph" w:styleId="4">
    <w:name w:val="heading 4"/>
    <w:basedOn w:val="a"/>
    <w:next w:val="a"/>
    <w:link w:val="4Char"/>
    <w:semiHidden/>
    <w:unhideWhenUsed/>
    <w:qFormat/>
    <w:rsid w:val="00A74996"/>
    <w:pPr>
      <w:keepNext/>
      <w:keepLines/>
      <w:numPr>
        <w:ilvl w:val="3"/>
        <w:numId w:val="1"/>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A74996"/>
    <w:pPr>
      <w:keepNext/>
      <w:keepLines/>
      <w:numPr>
        <w:ilvl w:val="4"/>
        <w:numId w:val="1"/>
      </w:numPr>
      <w:spacing w:before="280" w:after="290" w:line="376" w:lineRule="auto"/>
      <w:ind w:firstLineChars="0" w:firstLine="0"/>
      <w:outlineLvl w:val="4"/>
    </w:pPr>
    <w:rPr>
      <w:b/>
      <w:bCs/>
      <w:sz w:val="28"/>
      <w:szCs w:val="28"/>
    </w:rPr>
  </w:style>
  <w:style w:type="paragraph" w:styleId="6">
    <w:name w:val="heading 6"/>
    <w:basedOn w:val="a"/>
    <w:next w:val="a"/>
    <w:link w:val="6Char"/>
    <w:semiHidden/>
    <w:unhideWhenUsed/>
    <w:qFormat/>
    <w:rsid w:val="00A74996"/>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A74996"/>
    <w:pPr>
      <w:keepNext/>
      <w:keepLines/>
      <w:numPr>
        <w:ilvl w:val="6"/>
        <w:numId w:val="1"/>
      </w:numPr>
      <w:spacing w:before="240" w:after="64" w:line="320" w:lineRule="auto"/>
      <w:ind w:firstLineChars="0" w:firstLine="0"/>
      <w:outlineLvl w:val="6"/>
    </w:pPr>
    <w:rPr>
      <w:b/>
      <w:bCs/>
    </w:rPr>
  </w:style>
  <w:style w:type="paragraph" w:styleId="8">
    <w:name w:val="heading 8"/>
    <w:basedOn w:val="a"/>
    <w:next w:val="a"/>
    <w:link w:val="8Char"/>
    <w:semiHidden/>
    <w:unhideWhenUsed/>
    <w:qFormat/>
    <w:rsid w:val="00A74996"/>
    <w:pPr>
      <w:keepNext/>
      <w:keepLines/>
      <w:numPr>
        <w:ilvl w:val="7"/>
        <w:numId w:val="1"/>
      </w:numPr>
      <w:spacing w:before="240" w:after="64" w:line="320" w:lineRule="auto"/>
      <w:ind w:firstLineChars="0" w:firstLine="0"/>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A74996"/>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B583D"/>
    <w:rPr>
      <w:color w:val="0000FF"/>
      <w:u w:val="single"/>
    </w:rPr>
  </w:style>
  <w:style w:type="paragraph" w:styleId="10">
    <w:name w:val="toc 1"/>
    <w:next w:val="a"/>
    <w:autoRedefine/>
    <w:uiPriority w:val="39"/>
    <w:rsid w:val="00C417D6"/>
    <w:pPr>
      <w:widowControl w:val="0"/>
      <w:tabs>
        <w:tab w:val="left" w:pos="630"/>
        <w:tab w:val="right" w:leader="dot" w:pos="9060"/>
      </w:tabs>
      <w:spacing w:before="120" w:after="120"/>
    </w:pPr>
    <w:rPr>
      <w:rFonts w:asciiTheme="minorEastAsia" w:eastAsiaTheme="minorEastAsia" w:hAnsiTheme="minorEastAsia"/>
      <w:b/>
      <w:bCs/>
      <w:caps/>
      <w:noProof/>
      <w:kern w:val="2"/>
      <w:sz w:val="21"/>
      <w:szCs w:val="21"/>
    </w:rPr>
  </w:style>
  <w:style w:type="paragraph" w:styleId="20">
    <w:name w:val="toc 2"/>
    <w:basedOn w:val="a"/>
    <w:next w:val="a"/>
    <w:autoRedefine/>
    <w:uiPriority w:val="39"/>
    <w:rsid w:val="0026696A"/>
    <w:pPr>
      <w:tabs>
        <w:tab w:val="left" w:pos="630"/>
        <w:tab w:val="left" w:pos="1050"/>
        <w:tab w:val="right" w:leader="dot" w:pos="9000"/>
      </w:tabs>
      <w:spacing w:line="300" w:lineRule="auto"/>
      <w:ind w:firstLine="482"/>
      <w:jc w:val="left"/>
    </w:pPr>
    <w:rPr>
      <w:rFonts w:ascii="宋体" w:hAnsi="宋体"/>
      <w:smallCaps/>
      <w:noProof/>
      <w:szCs w:val="21"/>
    </w:rPr>
  </w:style>
  <w:style w:type="paragraph" w:styleId="30">
    <w:name w:val="toc 3"/>
    <w:basedOn w:val="a"/>
    <w:next w:val="a"/>
    <w:autoRedefine/>
    <w:uiPriority w:val="39"/>
    <w:rsid w:val="006B583D"/>
    <w:pPr>
      <w:ind w:left="420"/>
      <w:jc w:val="left"/>
    </w:pPr>
    <w:rPr>
      <w:i/>
      <w:iCs/>
      <w:sz w:val="20"/>
      <w:szCs w:val="20"/>
    </w:rPr>
  </w:style>
  <w:style w:type="character" w:styleId="a4">
    <w:name w:val="FollowedHyperlink"/>
    <w:basedOn w:val="a0"/>
    <w:rsid w:val="006B583D"/>
    <w:rPr>
      <w:color w:val="800080"/>
      <w:u w:val="single"/>
    </w:rPr>
  </w:style>
  <w:style w:type="paragraph" w:customStyle="1" w:styleId="11">
    <w:name w:val="日期1"/>
    <w:basedOn w:val="a"/>
    <w:next w:val="a"/>
    <w:rsid w:val="00072787"/>
    <w:pPr>
      <w:spacing w:line="312" w:lineRule="atLeast"/>
      <w:textAlignment w:val="baseline"/>
    </w:pPr>
    <w:rPr>
      <w:kern w:val="0"/>
      <w:szCs w:val="20"/>
    </w:rPr>
  </w:style>
  <w:style w:type="paragraph" w:styleId="a5">
    <w:name w:val="Plain Text"/>
    <w:basedOn w:val="a"/>
    <w:rsid w:val="00072787"/>
    <w:rPr>
      <w:rFonts w:ascii="宋体" w:hAnsi="Courier New"/>
      <w:szCs w:val="20"/>
    </w:rPr>
  </w:style>
  <w:style w:type="paragraph" w:styleId="a6">
    <w:name w:val="header"/>
    <w:basedOn w:val="a"/>
    <w:rsid w:val="000439D8"/>
    <w:pPr>
      <w:pBdr>
        <w:bottom w:val="single" w:sz="6" w:space="1" w:color="auto"/>
      </w:pBdr>
      <w:tabs>
        <w:tab w:val="center" w:pos="4153"/>
        <w:tab w:val="right" w:pos="8306"/>
      </w:tabs>
      <w:snapToGrid w:val="0"/>
      <w:jc w:val="center"/>
    </w:pPr>
    <w:rPr>
      <w:sz w:val="18"/>
      <w:szCs w:val="18"/>
    </w:rPr>
  </w:style>
  <w:style w:type="paragraph" w:styleId="a7">
    <w:name w:val="footer"/>
    <w:basedOn w:val="a"/>
    <w:rsid w:val="000439D8"/>
    <w:pPr>
      <w:tabs>
        <w:tab w:val="center" w:pos="4153"/>
        <w:tab w:val="right" w:pos="8306"/>
      </w:tabs>
      <w:snapToGrid w:val="0"/>
      <w:jc w:val="left"/>
    </w:pPr>
    <w:rPr>
      <w:sz w:val="18"/>
      <w:szCs w:val="18"/>
    </w:rPr>
  </w:style>
  <w:style w:type="character" w:styleId="a8">
    <w:name w:val="page number"/>
    <w:basedOn w:val="a0"/>
    <w:rsid w:val="000439D8"/>
  </w:style>
  <w:style w:type="paragraph" w:styleId="40">
    <w:name w:val="toc 4"/>
    <w:basedOn w:val="a"/>
    <w:next w:val="a"/>
    <w:autoRedefine/>
    <w:semiHidden/>
    <w:rsid w:val="00DF7EBC"/>
    <w:pPr>
      <w:ind w:left="630"/>
      <w:jc w:val="left"/>
    </w:pPr>
    <w:rPr>
      <w:sz w:val="18"/>
      <w:szCs w:val="18"/>
    </w:rPr>
  </w:style>
  <w:style w:type="paragraph" w:styleId="50">
    <w:name w:val="toc 5"/>
    <w:basedOn w:val="a"/>
    <w:next w:val="a"/>
    <w:autoRedefine/>
    <w:semiHidden/>
    <w:rsid w:val="00DF7EBC"/>
    <w:pPr>
      <w:ind w:left="840"/>
      <w:jc w:val="left"/>
    </w:pPr>
    <w:rPr>
      <w:sz w:val="18"/>
      <w:szCs w:val="18"/>
    </w:rPr>
  </w:style>
  <w:style w:type="paragraph" w:styleId="60">
    <w:name w:val="toc 6"/>
    <w:basedOn w:val="a"/>
    <w:next w:val="a"/>
    <w:autoRedefine/>
    <w:semiHidden/>
    <w:rsid w:val="00DF7EBC"/>
    <w:pPr>
      <w:ind w:left="1050"/>
      <w:jc w:val="left"/>
    </w:pPr>
    <w:rPr>
      <w:sz w:val="18"/>
      <w:szCs w:val="18"/>
    </w:rPr>
  </w:style>
  <w:style w:type="paragraph" w:styleId="70">
    <w:name w:val="toc 7"/>
    <w:basedOn w:val="a"/>
    <w:next w:val="a"/>
    <w:autoRedefine/>
    <w:semiHidden/>
    <w:rsid w:val="00DF7EBC"/>
    <w:pPr>
      <w:ind w:left="1260"/>
      <w:jc w:val="left"/>
    </w:pPr>
    <w:rPr>
      <w:sz w:val="18"/>
      <w:szCs w:val="18"/>
    </w:rPr>
  </w:style>
  <w:style w:type="paragraph" w:styleId="80">
    <w:name w:val="toc 8"/>
    <w:basedOn w:val="a"/>
    <w:next w:val="a"/>
    <w:autoRedefine/>
    <w:semiHidden/>
    <w:rsid w:val="00DF7EBC"/>
    <w:pPr>
      <w:ind w:left="1470"/>
      <w:jc w:val="left"/>
    </w:pPr>
    <w:rPr>
      <w:sz w:val="18"/>
      <w:szCs w:val="18"/>
    </w:rPr>
  </w:style>
  <w:style w:type="paragraph" w:styleId="90">
    <w:name w:val="toc 9"/>
    <w:basedOn w:val="a"/>
    <w:next w:val="a"/>
    <w:autoRedefine/>
    <w:semiHidden/>
    <w:rsid w:val="00DF7EBC"/>
    <w:pPr>
      <w:ind w:left="1680"/>
      <w:jc w:val="left"/>
    </w:pPr>
    <w:rPr>
      <w:sz w:val="18"/>
      <w:szCs w:val="18"/>
    </w:rPr>
  </w:style>
  <w:style w:type="character" w:customStyle="1" w:styleId="3Char">
    <w:name w:val="标题 3 Char"/>
    <w:basedOn w:val="a0"/>
    <w:link w:val="3"/>
    <w:rsid w:val="000613D7"/>
    <w:rPr>
      <w:rFonts w:ascii="宋体"/>
      <w:b/>
      <w:bCs/>
      <w:kern w:val="2"/>
      <w:sz w:val="24"/>
      <w:szCs w:val="32"/>
    </w:rPr>
  </w:style>
  <w:style w:type="character" w:customStyle="1" w:styleId="4Char">
    <w:name w:val="标题 4 Char"/>
    <w:basedOn w:val="a0"/>
    <w:link w:val="4"/>
    <w:semiHidden/>
    <w:rsid w:val="00A74996"/>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A74996"/>
    <w:rPr>
      <w:b/>
      <w:bCs/>
      <w:kern w:val="2"/>
      <w:sz w:val="28"/>
      <w:szCs w:val="28"/>
    </w:rPr>
  </w:style>
  <w:style w:type="character" w:customStyle="1" w:styleId="6Char">
    <w:name w:val="标题 6 Char"/>
    <w:basedOn w:val="a0"/>
    <w:link w:val="6"/>
    <w:semiHidden/>
    <w:rsid w:val="00A74996"/>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A74996"/>
    <w:rPr>
      <w:b/>
      <w:bCs/>
      <w:kern w:val="2"/>
      <w:sz w:val="24"/>
      <w:szCs w:val="24"/>
    </w:rPr>
  </w:style>
  <w:style w:type="character" w:customStyle="1" w:styleId="8Char">
    <w:name w:val="标题 8 Char"/>
    <w:basedOn w:val="a0"/>
    <w:link w:val="8"/>
    <w:semiHidden/>
    <w:rsid w:val="00A74996"/>
    <w:rPr>
      <w:rFonts w:asciiTheme="majorHAnsi" w:eastAsiaTheme="majorEastAsia" w:hAnsiTheme="majorHAnsi" w:cstheme="majorBidi"/>
      <w:kern w:val="2"/>
      <w:sz w:val="24"/>
      <w:szCs w:val="24"/>
    </w:rPr>
  </w:style>
  <w:style w:type="character" w:customStyle="1" w:styleId="9Char">
    <w:name w:val="标题 9 Char"/>
    <w:basedOn w:val="a0"/>
    <w:link w:val="9"/>
    <w:semiHidden/>
    <w:rsid w:val="00A74996"/>
    <w:rPr>
      <w:rFonts w:asciiTheme="majorHAnsi" w:eastAsiaTheme="majorEastAsia" w:hAnsiTheme="majorHAnsi" w:cstheme="majorBidi"/>
      <w:kern w:val="2"/>
      <w:sz w:val="24"/>
      <w:szCs w:val="21"/>
    </w:rPr>
  </w:style>
  <w:style w:type="paragraph" w:styleId="a9">
    <w:name w:val="Balloon Text"/>
    <w:basedOn w:val="a"/>
    <w:link w:val="Char"/>
    <w:semiHidden/>
    <w:unhideWhenUsed/>
    <w:rsid w:val="00597A75"/>
    <w:rPr>
      <w:sz w:val="18"/>
      <w:szCs w:val="18"/>
    </w:rPr>
  </w:style>
  <w:style w:type="character" w:customStyle="1" w:styleId="Char">
    <w:name w:val="批注框文本 Char"/>
    <w:basedOn w:val="a0"/>
    <w:link w:val="a9"/>
    <w:semiHidden/>
    <w:rsid w:val="00597A75"/>
    <w:rPr>
      <w:kern w:val="2"/>
      <w:sz w:val="18"/>
      <w:szCs w:val="18"/>
    </w:rPr>
  </w:style>
  <w:style w:type="paragraph" w:styleId="aa">
    <w:name w:val="caption"/>
    <w:aliases w:val="题注2,题注11,题注 Char11,题注 Char Char Char Char Char Char Char Char Char Char Char Char Char Char Char Char Char Char Char Char1,题注 Char Char Char Char Char Char Char Char Char Char Char Char Char Char Char Char Char Char Char11,题注 Char Char Char,题注1,题"/>
    <w:basedOn w:val="a"/>
    <w:next w:val="ab"/>
    <w:link w:val="Char0"/>
    <w:autoRedefine/>
    <w:qFormat/>
    <w:rsid w:val="00985639"/>
    <w:pPr>
      <w:widowControl/>
      <w:snapToGrid w:val="0"/>
      <w:ind w:firstLineChars="0" w:firstLine="0"/>
      <w:jc w:val="center"/>
    </w:pPr>
    <w:rPr>
      <w:rFonts w:ascii="楷体_GB2312" w:eastAsiaTheme="minorEastAsia" w:hAnsi="楷体" w:cs="宋体"/>
      <w:b/>
      <w:szCs w:val="20"/>
    </w:rPr>
  </w:style>
  <w:style w:type="character" w:customStyle="1" w:styleId="Char0">
    <w:name w:val="题注 Char"/>
    <w:aliases w:val="题注2 Char,题注11 Char,题注 Char11 Char,题注 Char Char Char Char Char Char Char Char Char Char Char Char Char Char Char Char Char Char Char Char1 Char,题注 Char Char Char Char,题注1 Char,题 Char"/>
    <w:basedOn w:val="a0"/>
    <w:link w:val="aa"/>
    <w:rsid w:val="00985639"/>
    <w:rPr>
      <w:rFonts w:ascii="楷体_GB2312" w:eastAsiaTheme="minorEastAsia" w:hAnsi="楷体" w:cs="宋体"/>
      <w:b/>
      <w:kern w:val="2"/>
      <w:sz w:val="24"/>
    </w:rPr>
  </w:style>
  <w:style w:type="paragraph" w:styleId="ab">
    <w:name w:val="Body Text"/>
    <w:basedOn w:val="a"/>
    <w:link w:val="Char1"/>
    <w:unhideWhenUsed/>
    <w:rsid w:val="002900FC"/>
    <w:pPr>
      <w:spacing w:after="120"/>
    </w:pPr>
  </w:style>
  <w:style w:type="character" w:customStyle="1" w:styleId="Char1">
    <w:name w:val="正文文本 Char"/>
    <w:basedOn w:val="a0"/>
    <w:link w:val="ab"/>
    <w:rsid w:val="002900FC"/>
    <w:rPr>
      <w:kern w:val="2"/>
      <w:sz w:val="21"/>
      <w:szCs w:val="24"/>
    </w:rPr>
  </w:style>
  <w:style w:type="paragraph" w:styleId="ac">
    <w:name w:val="List Paragraph"/>
    <w:basedOn w:val="a"/>
    <w:link w:val="Char2"/>
    <w:uiPriority w:val="34"/>
    <w:qFormat/>
    <w:rsid w:val="0074201C"/>
    <w:pPr>
      <w:ind w:firstLine="420"/>
    </w:pPr>
  </w:style>
  <w:style w:type="paragraph" w:styleId="ad">
    <w:name w:val="footnote text"/>
    <w:basedOn w:val="a"/>
    <w:link w:val="Char3"/>
    <w:semiHidden/>
    <w:unhideWhenUsed/>
    <w:rsid w:val="00663005"/>
    <w:pPr>
      <w:snapToGrid w:val="0"/>
      <w:jc w:val="left"/>
    </w:pPr>
    <w:rPr>
      <w:sz w:val="18"/>
      <w:szCs w:val="18"/>
    </w:rPr>
  </w:style>
  <w:style w:type="character" w:customStyle="1" w:styleId="Char3">
    <w:name w:val="脚注文本 Char"/>
    <w:basedOn w:val="a0"/>
    <w:link w:val="ad"/>
    <w:semiHidden/>
    <w:rsid w:val="00663005"/>
    <w:rPr>
      <w:kern w:val="2"/>
      <w:sz w:val="18"/>
      <w:szCs w:val="18"/>
    </w:rPr>
  </w:style>
  <w:style w:type="character" w:styleId="ae">
    <w:name w:val="footnote reference"/>
    <w:basedOn w:val="a0"/>
    <w:semiHidden/>
    <w:unhideWhenUsed/>
    <w:rsid w:val="00663005"/>
    <w:rPr>
      <w:vertAlign w:val="superscript"/>
    </w:rPr>
  </w:style>
  <w:style w:type="paragraph" w:styleId="af">
    <w:name w:val="endnote text"/>
    <w:basedOn w:val="a"/>
    <w:link w:val="Char4"/>
    <w:semiHidden/>
    <w:unhideWhenUsed/>
    <w:rsid w:val="00663005"/>
    <w:pPr>
      <w:snapToGrid w:val="0"/>
      <w:jc w:val="left"/>
    </w:pPr>
  </w:style>
  <w:style w:type="character" w:customStyle="1" w:styleId="Char4">
    <w:name w:val="尾注文本 Char"/>
    <w:basedOn w:val="a0"/>
    <w:link w:val="af"/>
    <w:semiHidden/>
    <w:rsid w:val="00663005"/>
    <w:rPr>
      <w:kern w:val="2"/>
      <w:sz w:val="21"/>
      <w:szCs w:val="24"/>
    </w:rPr>
  </w:style>
  <w:style w:type="character" w:styleId="af0">
    <w:name w:val="endnote reference"/>
    <w:basedOn w:val="a0"/>
    <w:semiHidden/>
    <w:unhideWhenUsed/>
    <w:rsid w:val="00663005"/>
    <w:rPr>
      <w:vertAlign w:val="superscript"/>
    </w:rPr>
  </w:style>
  <w:style w:type="table" w:styleId="af1">
    <w:name w:val="Table Grid"/>
    <w:basedOn w:val="a1"/>
    <w:rsid w:val="00985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Subtitle"/>
    <w:basedOn w:val="a"/>
    <w:next w:val="a"/>
    <w:link w:val="Char5"/>
    <w:uiPriority w:val="11"/>
    <w:qFormat/>
    <w:rsid w:val="005C083E"/>
    <w:pPr>
      <w:adjustRightInd/>
      <w:spacing w:before="240" w:after="60" w:line="312" w:lineRule="auto"/>
      <w:ind w:firstLine="480"/>
      <w:jc w:val="center"/>
      <w:outlineLvl w:val="1"/>
    </w:pPr>
    <w:rPr>
      <w:rFonts w:ascii="Cambria" w:hAnsi="Cambria"/>
      <w:b/>
      <w:bCs/>
      <w:kern w:val="28"/>
      <w:sz w:val="32"/>
      <w:szCs w:val="32"/>
      <w:lang w:val="x-none" w:eastAsia="x-none"/>
    </w:rPr>
  </w:style>
  <w:style w:type="character" w:customStyle="1" w:styleId="Char5">
    <w:name w:val="副标题 Char"/>
    <w:basedOn w:val="a0"/>
    <w:link w:val="af2"/>
    <w:uiPriority w:val="11"/>
    <w:rsid w:val="005C083E"/>
    <w:rPr>
      <w:rFonts w:ascii="Cambria" w:hAnsi="Cambria"/>
      <w:b/>
      <w:bCs/>
      <w:kern w:val="28"/>
      <w:sz w:val="32"/>
      <w:szCs w:val="32"/>
      <w:lang w:val="x-none" w:eastAsia="x-none"/>
    </w:rPr>
  </w:style>
  <w:style w:type="character" w:customStyle="1" w:styleId="Char2">
    <w:name w:val="列出段落 Char"/>
    <w:link w:val="ac"/>
    <w:uiPriority w:val="34"/>
    <w:rsid w:val="00F605FA"/>
    <w:rPr>
      <w:kern w:val="2"/>
      <w:sz w:val="24"/>
      <w:szCs w:val="24"/>
    </w:rPr>
  </w:style>
  <w:style w:type="paragraph" w:styleId="af3">
    <w:name w:val="Revision"/>
    <w:hidden/>
    <w:uiPriority w:val="99"/>
    <w:semiHidden/>
    <w:rsid w:val="00D83876"/>
    <w:rPr>
      <w:kern w:val="2"/>
      <w:sz w:val="24"/>
      <w:szCs w:val="24"/>
    </w:rPr>
  </w:style>
  <w:style w:type="character" w:customStyle="1" w:styleId="2Char">
    <w:name w:val="标题 2 Char"/>
    <w:basedOn w:val="a0"/>
    <w:link w:val="2"/>
    <w:rsid w:val="00B57C4B"/>
    <w:rPr>
      <w:rFonts w:asciiTheme="minorEastAsia" w:eastAsiaTheme="minorEastAsia" w:hAnsiTheme="minorEastAsia"/>
      <w:b/>
      <w:bCs/>
      <w:kern w:val="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9010">
      <w:bodyDiv w:val="1"/>
      <w:marLeft w:val="0"/>
      <w:marRight w:val="0"/>
      <w:marTop w:val="0"/>
      <w:marBottom w:val="0"/>
      <w:divBdr>
        <w:top w:val="none" w:sz="0" w:space="0" w:color="auto"/>
        <w:left w:val="none" w:sz="0" w:space="0" w:color="auto"/>
        <w:bottom w:val="none" w:sz="0" w:space="0" w:color="auto"/>
        <w:right w:val="none" w:sz="0" w:space="0" w:color="auto"/>
      </w:divBdr>
    </w:div>
    <w:div w:id="104217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Documents\RTC%20Workspace\Project\&#26234;&#33021;&#39033;&#30446;_615&#36719;&#20214;&#34394;&#25311;&#24320;&#21457;&#29615;&#22659;\615&#36719;&#20214;&#34394;&#25311;&#24320;&#21457;&#29615;&#22659;\develop\3_General\3.5_&#21442;&#32771;&#36164;&#26009;\&#25991;&#26723;&#27169;&#26495;\&#22810;&#24635;&#32447;&#20223;&#30495;&#27979;&#35797;&#24179;&#21488;%20&#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92CBA-62CF-494A-B6B1-CD431C1B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多总线仿真测试平台 文档模版.dotx</Template>
  <TotalTime>359</TotalTime>
  <Pages>13</Pages>
  <Words>1209</Words>
  <Characters>6896</Characters>
  <Application>Microsoft Office Word</Application>
  <DocSecurity>0</DocSecurity>
  <Lines>57</Lines>
  <Paragraphs>16</Paragraphs>
  <ScaleCrop>false</ScaleCrop>
  <Company>MC SYSTEM</Company>
  <LinksUpToDate>false</LinksUpToDate>
  <CharactersWithSpaces>8089</CharactersWithSpaces>
  <SharedDoc>false</SharedDoc>
  <HLinks>
    <vt:vector size="144" baseType="variant">
      <vt:variant>
        <vt:i4>1900603</vt:i4>
      </vt:variant>
      <vt:variant>
        <vt:i4>140</vt:i4>
      </vt:variant>
      <vt:variant>
        <vt:i4>0</vt:i4>
      </vt:variant>
      <vt:variant>
        <vt:i4>5</vt:i4>
      </vt:variant>
      <vt:variant>
        <vt:lpwstr/>
      </vt:variant>
      <vt:variant>
        <vt:lpwstr>_Toc183590072</vt:lpwstr>
      </vt:variant>
      <vt:variant>
        <vt:i4>1900603</vt:i4>
      </vt:variant>
      <vt:variant>
        <vt:i4>134</vt:i4>
      </vt:variant>
      <vt:variant>
        <vt:i4>0</vt:i4>
      </vt:variant>
      <vt:variant>
        <vt:i4>5</vt:i4>
      </vt:variant>
      <vt:variant>
        <vt:lpwstr/>
      </vt:variant>
      <vt:variant>
        <vt:lpwstr>_Toc183590071</vt:lpwstr>
      </vt:variant>
      <vt:variant>
        <vt:i4>1900603</vt:i4>
      </vt:variant>
      <vt:variant>
        <vt:i4>128</vt:i4>
      </vt:variant>
      <vt:variant>
        <vt:i4>0</vt:i4>
      </vt:variant>
      <vt:variant>
        <vt:i4>5</vt:i4>
      </vt:variant>
      <vt:variant>
        <vt:lpwstr/>
      </vt:variant>
      <vt:variant>
        <vt:lpwstr>_Toc183590070</vt:lpwstr>
      </vt:variant>
      <vt:variant>
        <vt:i4>1835067</vt:i4>
      </vt:variant>
      <vt:variant>
        <vt:i4>122</vt:i4>
      </vt:variant>
      <vt:variant>
        <vt:i4>0</vt:i4>
      </vt:variant>
      <vt:variant>
        <vt:i4>5</vt:i4>
      </vt:variant>
      <vt:variant>
        <vt:lpwstr/>
      </vt:variant>
      <vt:variant>
        <vt:lpwstr>_Toc183590069</vt:lpwstr>
      </vt:variant>
      <vt:variant>
        <vt:i4>1835067</vt:i4>
      </vt:variant>
      <vt:variant>
        <vt:i4>116</vt:i4>
      </vt:variant>
      <vt:variant>
        <vt:i4>0</vt:i4>
      </vt:variant>
      <vt:variant>
        <vt:i4>5</vt:i4>
      </vt:variant>
      <vt:variant>
        <vt:lpwstr/>
      </vt:variant>
      <vt:variant>
        <vt:lpwstr>_Toc183590068</vt:lpwstr>
      </vt:variant>
      <vt:variant>
        <vt:i4>1835067</vt:i4>
      </vt:variant>
      <vt:variant>
        <vt:i4>110</vt:i4>
      </vt:variant>
      <vt:variant>
        <vt:i4>0</vt:i4>
      </vt:variant>
      <vt:variant>
        <vt:i4>5</vt:i4>
      </vt:variant>
      <vt:variant>
        <vt:lpwstr/>
      </vt:variant>
      <vt:variant>
        <vt:lpwstr>_Toc183590067</vt:lpwstr>
      </vt:variant>
      <vt:variant>
        <vt:i4>1835067</vt:i4>
      </vt:variant>
      <vt:variant>
        <vt:i4>104</vt:i4>
      </vt:variant>
      <vt:variant>
        <vt:i4>0</vt:i4>
      </vt:variant>
      <vt:variant>
        <vt:i4>5</vt:i4>
      </vt:variant>
      <vt:variant>
        <vt:lpwstr/>
      </vt:variant>
      <vt:variant>
        <vt:lpwstr>_Toc183590066</vt:lpwstr>
      </vt:variant>
      <vt:variant>
        <vt:i4>1835067</vt:i4>
      </vt:variant>
      <vt:variant>
        <vt:i4>98</vt:i4>
      </vt:variant>
      <vt:variant>
        <vt:i4>0</vt:i4>
      </vt:variant>
      <vt:variant>
        <vt:i4>5</vt:i4>
      </vt:variant>
      <vt:variant>
        <vt:lpwstr/>
      </vt:variant>
      <vt:variant>
        <vt:lpwstr>_Toc183590065</vt:lpwstr>
      </vt:variant>
      <vt:variant>
        <vt:i4>1835067</vt:i4>
      </vt:variant>
      <vt:variant>
        <vt:i4>92</vt:i4>
      </vt:variant>
      <vt:variant>
        <vt:i4>0</vt:i4>
      </vt:variant>
      <vt:variant>
        <vt:i4>5</vt:i4>
      </vt:variant>
      <vt:variant>
        <vt:lpwstr/>
      </vt:variant>
      <vt:variant>
        <vt:lpwstr>_Toc183590064</vt:lpwstr>
      </vt:variant>
      <vt:variant>
        <vt:i4>1835067</vt:i4>
      </vt:variant>
      <vt:variant>
        <vt:i4>86</vt:i4>
      </vt:variant>
      <vt:variant>
        <vt:i4>0</vt:i4>
      </vt:variant>
      <vt:variant>
        <vt:i4>5</vt:i4>
      </vt:variant>
      <vt:variant>
        <vt:lpwstr/>
      </vt:variant>
      <vt:variant>
        <vt:lpwstr>_Toc183590063</vt:lpwstr>
      </vt:variant>
      <vt:variant>
        <vt:i4>1835067</vt:i4>
      </vt:variant>
      <vt:variant>
        <vt:i4>80</vt:i4>
      </vt:variant>
      <vt:variant>
        <vt:i4>0</vt:i4>
      </vt:variant>
      <vt:variant>
        <vt:i4>5</vt:i4>
      </vt:variant>
      <vt:variant>
        <vt:lpwstr/>
      </vt:variant>
      <vt:variant>
        <vt:lpwstr>_Toc183590062</vt:lpwstr>
      </vt:variant>
      <vt:variant>
        <vt:i4>1835067</vt:i4>
      </vt:variant>
      <vt:variant>
        <vt:i4>74</vt:i4>
      </vt:variant>
      <vt:variant>
        <vt:i4>0</vt:i4>
      </vt:variant>
      <vt:variant>
        <vt:i4>5</vt:i4>
      </vt:variant>
      <vt:variant>
        <vt:lpwstr/>
      </vt:variant>
      <vt:variant>
        <vt:lpwstr>_Toc183590061</vt:lpwstr>
      </vt:variant>
      <vt:variant>
        <vt:i4>1835067</vt:i4>
      </vt:variant>
      <vt:variant>
        <vt:i4>68</vt:i4>
      </vt:variant>
      <vt:variant>
        <vt:i4>0</vt:i4>
      </vt:variant>
      <vt:variant>
        <vt:i4>5</vt:i4>
      </vt:variant>
      <vt:variant>
        <vt:lpwstr/>
      </vt:variant>
      <vt:variant>
        <vt:lpwstr>_Toc183590060</vt:lpwstr>
      </vt:variant>
      <vt:variant>
        <vt:i4>2031675</vt:i4>
      </vt:variant>
      <vt:variant>
        <vt:i4>62</vt:i4>
      </vt:variant>
      <vt:variant>
        <vt:i4>0</vt:i4>
      </vt:variant>
      <vt:variant>
        <vt:i4>5</vt:i4>
      </vt:variant>
      <vt:variant>
        <vt:lpwstr/>
      </vt:variant>
      <vt:variant>
        <vt:lpwstr>_Toc183590059</vt:lpwstr>
      </vt:variant>
      <vt:variant>
        <vt:i4>2031675</vt:i4>
      </vt:variant>
      <vt:variant>
        <vt:i4>56</vt:i4>
      </vt:variant>
      <vt:variant>
        <vt:i4>0</vt:i4>
      </vt:variant>
      <vt:variant>
        <vt:i4>5</vt:i4>
      </vt:variant>
      <vt:variant>
        <vt:lpwstr/>
      </vt:variant>
      <vt:variant>
        <vt:lpwstr>_Toc183590058</vt:lpwstr>
      </vt:variant>
      <vt:variant>
        <vt:i4>2031675</vt:i4>
      </vt:variant>
      <vt:variant>
        <vt:i4>50</vt:i4>
      </vt:variant>
      <vt:variant>
        <vt:i4>0</vt:i4>
      </vt:variant>
      <vt:variant>
        <vt:i4>5</vt:i4>
      </vt:variant>
      <vt:variant>
        <vt:lpwstr/>
      </vt:variant>
      <vt:variant>
        <vt:lpwstr>_Toc183590057</vt:lpwstr>
      </vt:variant>
      <vt:variant>
        <vt:i4>2031675</vt:i4>
      </vt:variant>
      <vt:variant>
        <vt:i4>44</vt:i4>
      </vt:variant>
      <vt:variant>
        <vt:i4>0</vt:i4>
      </vt:variant>
      <vt:variant>
        <vt:i4>5</vt:i4>
      </vt:variant>
      <vt:variant>
        <vt:lpwstr/>
      </vt:variant>
      <vt:variant>
        <vt:lpwstr>_Toc183590056</vt:lpwstr>
      </vt:variant>
      <vt:variant>
        <vt:i4>2031675</vt:i4>
      </vt:variant>
      <vt:variant>
        <vt:i4>38</vt:i4>
      </vt:variant>
      <vt:variant>
        <vt:i4>0</vt:i4>
      </vt:variant>
      <vt:variant>
        <vt:i4>5</vt:i4>
      </vt:variant>
      <vt:variant>
        <vt:lpwstr/>
      </vt:variant>
      <vt:variant>
        <vt:lpwstr>_Toc183590055</vt:lpwstr>
      </vt:variant>
      <vt:variant>
        <vt:i4>2031675</vt:i4>
      </vt:variant>
      <vt:variant>
        <vt:i4>32</vt:i4>
      </vt:variant>
      <vt:variant>
        <vt:i4>0</vt:i4>
      </vt:variant>
      <vt:variant>
        <vt:i4>5</vt:i4>
      </vt:variant>
      <vt:variant>
        <vt:lpwstr/>
      </vt:variant>
      <vt:variant>
        <vt:lpwstr>_Toc183590054</vt:lpwstr>
      </vt:variant>
      <vt:variant>
        <vt:i4>2031675</vt:i4>
      </vt:variant>
      <vt:variant>
        <vt:i4>26</vt:i4>
      </vt:variant>
      <vt:variant>
        <vt:i4>0</vt:i4>
      </vt:variant>
      <vt:variant>
        <vt:i4>5</vt:i4>
      </vt:variant>
      <vt:variant>
        <vt:lpwstr/>
      </vt:variant>
      <vt:variant>
        <vt:lpwstr>_Toc183590053</vt:lpwstr>
      </vt:variant>
      <vt:variant>
        <vt:i4>2031675</vt:i4>
      </vt:variant>
      <vt:variant>
        <vt:i4>20</vt:i4>
      </vt:variant>
      <vt:variant>
        <vt:i4>0</vt:i4>
      </vt:variant>
      <vt:variant>
        <vt:i4>5</vt:i4>
      </vt:variant>
      <vt:variant>
        <vt:lpwstr/>
      </vt:variant>
      <vt:variant>
        <vt:lpwstr>_Toc183590052</vt:lpwstr>
      </vt:variant>
      <vt:variant>
        <vt:i4>2031675</vt:i4>
      </vt:variant>
      <vt:variant>
        <vt:i4>14</vt:i4>
      </vt:variant>
      <vt:variant>
        <vt:i4>0</vt:i4>
      </vt:variant>
      <vt:variant>
        <vt:i4>5</vt:i4>
      </vt:variant>
      <vt:variant>
        <vt:lpwstr/>
      </vt:variant>
      <vt:variant>
        <vt:lpwstr>_Toc183590051</vt:lpwstr>
      </vt:variant>
      <vt:variant>
        <vt:i4>2031675</vt:i4>
      </vt:variant>
      <vt:variant>
        <vt:i4>8</vt:i4>
      </vt:variant>
      <vt:variant>
        <vt:i4>0</vt:i4>
      </vt:variant>
      <vt:variant>
        <vt:i4>5</vt:i4>
      </vt:variant>
      <vt:variant>
        <vt:lpwstr/>
      </vt:variant>
      <vt:variant>
        <vt:lpwstr>_Toc183590050</vt:lpwstr>
      </vt:variant>
      <vt:variant>
        <vt:i4>1966139</vt:i4>
      </vt:variant>
      <vt:variant>
        <vt:i4>2</vt:i4>
      </vt:variant>
      <vt:variant>
        <vt:i4>0</vt:i4>
      </vt:variant>
      <vt:variant>
        <vt:i4>5</vt:i4>
      </vt:variant>
      <vt:variant>
        <vt:lpwstr/>
      </vt:variant>
      <vt:variant>
        <vt:lpwstr>_Toc183590049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wangxia</dc:creator>
  <cp:lastModifiedBy>Tyrion Lannister</cp:lastModifiedBy>
  <cp:revision>68</cp:revision>
  <cp:lastPrinted>2008-06-20T01:31:00Z</cp:lastPrinted>
  <dcterms:created xsi:type="dcterms:W3CDTF">2014-08-22T06:53:00Z</dcterms:created>
  <dcterms:modified xsi:type="dcterms:W3CDTF">2014-08-26T06:36:00Z</dcterms:modified>
</cp:coreProperties>
</file>